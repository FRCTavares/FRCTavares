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102C175" w14:textId="77777777" w:rsidR="00000000" w:rsidRDefault="00C43D9D">
      <w:pPr>
        <w:pStyle w:val="Heading"/>
      </w:pPr>
      <w:r>
        <w:rPr>
          <w:sz w:val="28"/>
          <w:lang w:val="pt-PT"/>
        </w:rPr>
        <w:t xml:space="preserve">Física 1 com Laboratório - 2º Semestre 2021/2022 </w:t>
      </w:r>
      <w:proofErr w:type="gramStart"/>
      <w:r>
        <w:rPr>
          <w:sz w:val="28"/>
          <w:lang w:val="pt-PT"/>
        </w:rPr>
        <w:t>( LEEC</w:t>
      </w:r>
      <w:proofErr w:type="gramEnd"/>
      <w:r>
        <w:rPr>
          <w:sz w:val="28"/>
          <w:lang w:val="pt-PT"/>
        </w:rPr>
        <w:t xml:space="preserve">21 ) </w:t>
      </w:r>
    </w:p>
    <w:p w14:paraId="61C44ECA" w14:textId="77777777" w:rsidR="00000000" w:rsidRDefault="00C43D9D">
      <w:pPr>
        <w:jc w:val="center"/>
      </w:pPr>
      <w:r>
        <w:rPr>
          <w:b/>
          <w:sz w:val="28"/>
          <w:lang w:val="pt-PT"/>
        </w:rPr>
        <w:t>Trabalho de Laboratório</w:t>
      </w:r>
    </w:p>
    <w:p w14:paraId="430F7872" w14:textId="77777777" w:rsidR="00000000" w:rsidRDefault="00C43D9D">
      <w:pPr>
        <w:jc w:val="center"/>
        <w:rPr>
          <w:b/>
          <w:sz w:val="28"/>
          <w:lang w:val="pt-PT"/>
        </w:rPr>
      </w:pPr>
    </w:p>
    <w:p w14:paraId="438C8348" w14:textId="77777777" w:rsidR="00000000" w:rsidRDefault="00C43D9D">
      <w:pPr>
        <w:jc w:val="center"/>
      </w:pPr>
      <w:r>
        <w:rPr>
          <w:b/>
          <w:sz w:val="28"/>
          <w:lang w:val="pt-PT"/>
        </w:rPr>
        <w:t>Movimentos oscilatórios num sistema massa-mola</w:t>
      </w:r>
    </w:p>
    <w:p w14:paraId="00954125" w14:textId="77777777" w:rsidR="00000000" w:rsidRDefault="00C43D9D">
      <w:pPr>
        <w:rPr>
          <w:b/>
          <w:sz w:val="28"/>
          <w:lang w:val="pt-PT"/>
        </w:rPr>
      </w:pPr>
    </w:p>
    <w:p w14:paraId="78F0CFB3" w14:textId="77777777" w:rsidR="00000000" w:rsidRDefault="00C43D9D">
      <w:pPr>
        <w:rPr>
          <w:lang w:val="pt-PT"/>
        </w:rPr>
      </w:pPr>
    </w:p>
    <w:p w14:paraId="495D0D20" w14:textId="77777777" w:rsidR="00000000" w:rsidRDefault="00C43D9D">
      <w:pPr>
        <w:pStyle w:val="Ttulo1"/>
      </w:pPr>
      <w:proofErr w:type="spellStart"/>
      <w:r>
        <w:rPr>
          <w:lang w:val="pt-PT"/>
        </w:rPr>
        <w:t>Objectivo</w:t>
      </w:r>
      <w:proofErr w:type="spellEnd"/>
    </w:p>
    <w:p w14:paraId="11CD56D3" w14:textId="77777777" w:rsidR="00000000" w:rsidRDefault="00C43D9D">
      <w:pPr>
        <w:rPr>
          <w:lang w:val="pt-PT"/>
        </w:rPr>
      </w:pPr>
    </w:p>
    <w:p w14:paraId="0D889A19" w14:textId="77777777" w:rsidR="00000000" w:rsidRDefault="00C43D9D">
      <w:pPr>
        <w:jc w:val="both"/>
      </w:pPr>
      <w:r>
        <w:rPr>
          <w:lang w:val="pt-PT"/>
        </w:rPr>
        <w:t xml:space="preserve">Estudo dos movimentos oscilatórios de um sistema massa-mola. </w:t>
      </w:r>
    </w:p>
    <w:p w14:paraId="4C8C6276" w14:textId="77777777" w:rsidR="00000000" w:rsidRDefault="00C43D9D">
      <w:pPr>
        <w:jc w:val="both"/>
      </w:pPr>
      <w:r>
        <w:rPr>
          <w:lang w:val="pt-PT"/>
        </w:rPr>
        <w:t>Determinação experimental da frequência de oscil</w:t>
      </w:r>
      <w:r>
        <w:rPr>
          <w:lang w:val="pt-PT"/>
        </w:rPr>
        <w:t xml:space="preserve">ação e do coeficiente de amortecimento em vários regimes oscilatórios. </w:t>
      </w:r>
    </w:p>
    <w:p w14:paraId="40AA173E" w14:textId="77777777" w:rsidR="00000000" w:rsidRDefault="00C43D9D">
      <w:pPr>
        <w:rPr>
          <w:lang w:val="pt-PT"/>
        </w:rPr>
      </w:pPr>
    </w:p>
    <w:p w14:paraId="584A7F36" w14:textId="77777777" w:rsidR="00000000" w:rsidRDefault="00C43D9D">
      <w:pPr>
        <w:rPr>
          <w:lang w:val="pt-PT"/>
        </w:rPr>
      </w:pPr>
    </w:p>
    <w:p w14:paraId="3CFF24B7" w14:textId="77777777" w:rsidR="00000000" w:rsidRDefault="00C43D9D">
      <w:r>
        <w:rPr>
          <w:b/>
          <w:lang w:val="pt-PT"/>
        </w:rPr>
        <w:t>1. Introdução</w:t>
      </w:r>
    </w:p>
    <w:p w14:paraId="2330621D" w14:textId="77777777" w:rsidR="00000000" w:rsidRDefault="00C43D9D">
      <w:pPr>
        <w:rPr>
          <w:b/>
          <w:lang w:val="pt-PT"/>
        </w:rPr>
      </w:pPr>
    </w:p>
    <w:p w14:paraId="1230C004" w14:textId="77777777" w:rsidR="00000000" w:rsidRDefault="00C43D9D">
      <w:pPr>
        <w:pStyle w:val="Corpodetexto"/>
      </w:pPr>
      <w:r>
        <w:t xml:space="preserve">O sistema a estudar está ilustrado na figura 1. </w:t>
      </w:r>
    </w:p>
    <w:p w14:paraId="734305E2" w14:textId="77777777" w:rsidR="00000000" w:rsidRDefault="00C43D9D">
      <w:pPr>
        <w:pStyle w:val="Corpodetexto"/>
      </w:pPr>
    </w:p>
    <w:p w14:paraId="6D45A449" w14:textId="77777777" w:rsidR="00000000" w:rsidRDefault="00C43D9D">
      <w:pPr>
        <w:pStyle w:val="Corpodetexto"/>
        <w:jc w:val="center"/>
      </w:pPr>
      <w:r>
        <w:pict w14:anchorId="481747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7.6pt;height:222pt" filled="t">
            <v:fill color2="black"/>
            <v:imagedata r:id="rId7" o:title="" croptop="-17f" cropbottom="-17f" cropleft="-12f" cropright="-12f"/>
          </v:shape>
        </w:pict>
      </w:r>
    </w:p>
    <w:p w14:paraId="23BC8805" w14:textId="77777777" w:rsidR="00000000" w:rsidRDefault="00C43D9D">
      <w:pPr>
        <w:pStyle w:val="Corpodetexto"/>
      </w:pPr>
    </w:p>
    <w:p w14:paraId="12BAF944" w14:textId="77777777" w:rsidR="00000000" w:rsidRDefault="00C43D9D">
      <w:pPr>
        <w:pStyle w:val="Corpodetexto"/>
      </w:pPr>
    </w:p>
    <w:p w14:paraId="29F96A30" w14:textId="77777777" w:rsidR="00000000" w:rsidRDefault="00C43D9D">
      <w:pPr>
        <w:pStyle w:val="Corpodetexto"/>
        <w:jc w:val="center"/>
      </w:pPr>
      <w:r>
        <w:rPr>
          <w:b/>
        </w:rPr>
        <w:t>Figura 1</w:t>
      </w:r>
      <w:r>
        <w:t xml:space="preserve">: Foto da montagem a utilizar </w:t>
      </w:r>
    </w:p>
    <w:p w14:paraId="606B8E06" w14:textId="77777777" w:rsidR="00000000" w:rsidRDefault="00C43D9D">
      <w:pPr>
        <w:pStyle w:val="Corpodetexto"/>
      </w:pPr>
    </w:p>
    <w:p w14:paraId="19346D2D" w14:textId="77777777" w:rsidR="00000000" w:rsidRDefault="00C43D9D">
      <w:pPr>
        <w:pStyle w:val="Corpodetexto"/>
      </w:pPr>
      <w:r>
        <w:t>O sistema consiste numa mola suspensa num fio, a qual suporta uma barrinh</w:t>
      </w:r>
      <w:r>
        <w:t xml:space="preserve">a roscada que tem acoplada uma massa de 150g ou de 200g e um pequeno disco de cor. O fio que suspende o conjunto encontra-se ligado, com o auxílio de uma roldana, a um pequeno pino montado fora do eixo de um disco motorizado controlado por uma fonte </w:t>
      </w:r>
      <w:proofErr w:type="spellStart"/>
      <w:r>
        <w:t>eléctr</w:t>
      </w:r>
      <w:r>
        <w:t>ica</w:t>
      </w:r>
      <w:proofErr w:type="spellEnd"/>
      <w:r>
        <w:t xml:space="preserve">. Ao rodar, o disco aplica uma força de oscilação ao sistema massa-mola, a qual se pode modificar controlando a velocidade de rotação do disco. </w:t>
      </w:r>
    </w:p>
    <w:p w14:paraId="0B4D0788" w14:textId="77777777" w:rsidR="00000000" w:rsidRDefault="00C43D9D">
      <w:pPr>
        <w:pStyle w:val="Corpodetexto"/>
      </w:pPr>
    </w:p>
    <w:p w14:paraId="25269804" w14:textId="77777777" w:rsidR="00000000" w:rsidRDefault="00C43D9D">
      <w:pPr>
        <w:pStyle w:val="Corpodetexto"/>
        <w:pageBreakBefore/>
      </w:pPr>
      <w:r>
        <w:lastRenderedPageBreak/>
        <w:t>A montagem pode esquematizar-se como se apresenta na figura 2.</w:t>
      </w:r>
    </w:p>
    <w:p w14:paraId="54A2A05A" w14:textId="77777777" w:rsidR="00000000" w:rsidRDefault="00C43D9D">
      <w:pPr>
        <w:pStyle w:val="Corpodetexto"/>
      </w:pPr>
    </w:p>
    <w:p w14:paraId="7DEE80CC" w14:textId="77777777" w:rsidR="00000000" w:rsidRDefault="00C43D9D">
      <w:pPr>
        <w:pStyle w:val="Corpodetexto"/>
        <w:jc w:val="center"/>
        <w:rPr>
          <w:b/>
        </w:rPr>
      </w:pPr>
      <w:r>
        <w:rPr>
          <w:lang w:val="pt-PT" w:eastAsia="pt-PT"/>
        </w:rPr>
      </w:r>
      <w:r>
        <w:pict w14:anchorId="5DDFA1D7">
          <v:group id="_x0000_s2050" style="width:171.5pt;height:218.6pt;mso-wrap-distance-left:0;mso-wrap-distance-right:0;mso-position-horizontal-relative:char;mso-position-vertical-relative:line" coordsize="3430,4372">
            <o:lock v:ext="edit" text="t"/>
            <v:rect id="_x0000_s2051" style="position:absolute;left:1548;top:409;width:408;height:408;mso-wrap-style:none;v-text-anchor:middle" strokeweight=".26mm">
              <v:fill color2="black"/>
            </v:rect>
            <v:rect id="_x0000_s2052" style="position:absolute;left:318;width:135;height:4371;mso-wrap-style:none;v-text-anchor:middle" strokeweight=".18mm">
              <v:fill color2="black"/>
            </v:rect>
            <v:rect id="_x0000_s2053" style="position:absolute;left:1685;width:135;height:4371;mso-wrap-style:none;v-text-anchor:middle" strokeweight=".18mm">
              <v:fill color2="black"/>
            </v:rect>
            <v:rect id="_x0000_s2054" style="position:absolute;left:182;top:2322;width:545;height:408;mso-wrap-style:none;v-text-anchor:middle" strokeweight=".26mm">
              <v:fill color2="black"/>
            </v:rect>
            <v:oval id="_x0000_s2055" style="position:absolute;left:455;top:2322;width:408;height:408;mso-wrap-style:none;v-text-anchor:middle" strokeweight=".35mm">
              <v:fill color2="black"/>
              <v:stroke joinstyle="miter"/>
            </v:oval>
            <v:rect id="_x0000_s2056" style="position:absolute;left:182;top:136;width:1775;height:135;mso-wrap-style:none;v-text-anchor:middle" strokeweight=".18mm">
              <v:fill color2="black"/>
            </v:rect>
            <v:oval id="_x0000_s2057" style="position:absolute;left:1821;top:409;width:408;height:408;mso-wrap-style:none;v-text-anchor:middle" strokeweight=".53mm">
              <v:fill color2="black"/>
              <v:stroke joinstyle="miter"/>
            </v:oval>
            <v:oval id="_x0000_s2058" style="position:absolute;left:1958;top:546;width:135;height:135;mso-wrap-style:none;v-text-anchor:middle" strokeweight=".26mm">
              <v:fill color2="black"/>
              <v:stroke joinstyle="miter"/>
            </v:oval>
            <v:rect id="_x0000_s2059" style="position:absolute;left:45;top:2322;width:135;height:135;mso-wrap-style:none;v-text-anchor:middle" strokeweight=".26mm">
              <v:fill color2="black"/>
            </v:rect>
            <v:rect id="_x0000_s2060" style="position:absolute;left:45;top:2595;width:135;height:135;mso-wrap-style:none;v-text-anchor:middle" strokeweight=".26mm">
              <v:fill color2="black"/>
            </v:rect>
            <v:oval id="_x0000_s2061" style="position:absolute;left:683;top:2455;width:71;height:63;mso-wrap-style:none;v-text-anchor:middle" fillcolor="black" strokeweight=".26mm">
              <v:stroke joinstyle="miter"/>
            </v:oval>
            <v:line id="_x0000_s2062" style="position:absolute;flip:y" from="713,480" to="1850,2482" strokeweight=".53mm">
              <v:stroke joinstyle="miter"/>
            </v:line>
            <v:line id="_x0000_s2063" style="position:absolute" from="2231,618" to="2231,1330" strokeweight=".53mm">
              <v:stroke joinstyle="miter"/>
            </v:line>
            <v:shape id="_x0000_s2064" type="#_x0000_t75" style="position:absolute;left:1951;top:1328;width:537;height:1173;rotation:90;mso-wrap-style:none;v-text-anchor:middle" strokecolor="#3465a4">
              <v:fill type="frame"/>
              <v:stroke color2="#cb9a5b" joinstyle="round"/>
              <v:imagedata r:id="rId8" o:title=""/>
            </v:shape>
            <v:rect id="_x0000_s2065" style="position:absolute;left:2201;top:2455;width:52;height:1471;mso-wrap-style:none;v-text-anchor:middle" strokeweight=".26mm">
              <v:fill color2="black"/>
            </v:rect>
            <v:rect id="_x0000_s2066" style="position:absolute;left:2049;top:3502;width:348;height:424;mso-wrap-style:none;v-text-anchor:middle" strokeweight=".26mm">
              <v:fill color2="black"/>
            </v:rect>
            <v:rect id="_x0000_s2067" style="position:absolute;top:4262;width:788;height:105;mso-wrap-style:none;v-text-anchor:middle" strokeweight=".18mm">
              <v:fill color2="black"/>
            </v:rect>
            <v:rect id="_x0000_s2068" style="position:absolute;left:1366;top:4262;width:788;height:105;mso-wrap-style:none;v-text-anchor:middle" strokeweight=".18mm">
              <v:fill color2="black"/>
            </v:rect>
            <v:line id="_x0000_s2069" style="position:absolute" from="2823,1028" to="2823,3486" strokeweight=".26mm">
              <v:stroke endarrow="block" endarrowlength="long" joinstyle="miter"/>
            </v:line>
            <v:line id="_x0000_s2070" style="position:absolute" from="2687,1483" to="2974,1483" strokeweight=".26mm">
              <v:stroke joinstyle="miter"/>
            </v:line>
            <v:line id="_x0000_s2071" style="position:absolute" from="2687,2318" to="2974,2318" strokeweight=".26mm">
              <v:stroke joinstyle="miter"/>
            </v:line>
            <v:line id="_x0000_s2072" style="position:absolute" from="2687,2728" to="2974,2728" strokeweight=".26mm">
              <v:stroke joinstyle="miter"/>
            </v:line>
            <v:rect id="_x0000_s2073" style="position:absolute;left:2110;top:2668;width:241;height:135;mso-wrap-style:none;v-text-anchor:middle" fillcolor="fuchsia" strokeweight=".26mm">
              <v:fill color2="lime"/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74" type="#_x0000_t202" style="position:absolute;left:2930;top:1301;width:439;height:439;mso-wrap-style:square;v-text-anchor:top" filled="f" stroked="f" strokecolor="#3465a4">
              <v:stroke color2="#cb9a5b" joinstyle="round"/>
              <v:textbox style="mso-rotate-with-shape:t">
                <w:txbxContent>
                  <w:p w14:paraId="55B7E00A" w14:textId="77777777" w:rsidR="00000000" w:rsidRDefault="00C43D9D">
                    <w:pPr>
                      <w:overflowPunct w:val="0"/>
                      <w:autoSpaceDE w:val="0"/>
                      <w:rPr>
                        <w:rFonts w:eastAsia="MS PGothic" w:cs="Arial"/>
                        <w:color w:val="000000"/>
                        <w:kern w:val="2"/>
                        <w:szCs w:val="24"/>
                      </w:rPr>
                    </w:pPr>
                    <w:r>
                      <w:rPr>
                        <w:rFonts w:eastAsia="MS PGothic" w:cs="Arial"/>
                        <w:color w:val="000000"/>
                        <w:kern w:val="2"/>
                        <w:szCs w:val="24"/>
                      </w:rPr>
                      <w:t>0</w:t>
                    </w:r>
                  </w:p>
                </w:txbxContent>
              </v:textbox>
            </v:shape>
            <v:shape id="_x0000_s2075" type="#_x0000_t202" style="position:absolute;left:2914;top:2140;width:469;height:499;mso-wrap-style:square;v-text-anchor:top" filled="f" stroked="f" strokecolor="#3465a4">
              <v:stroke color2="#cb9a5b" joinstyle="round"/>
              <v:textbox style="mso-rotate-with-shape:t">
                <w:txbxContent>
                  <w:p w14:paraId="3D757233" w14:textId="77777777" w:rsidR="00000000" w:rsidRDefault="00C43D9D">
                    <w:pPr>
                      <w:overflowPunct w:val="0"/>
                      <w:autoSpaceDE w:val="0"/>
                      <w:rPr>
                        <w:rFonts w:eastAsia="MS PGothic" w:cs="Arial"/>
                        <w:i/>
                        <w:color w:val="000000"/>
                        <w:kern w:val="2"/>
                        <w:szCs w:val="24"/>
                      </w:rPr>
                    </w:pPr>
                    <w:r>
                      <w:rPr>
                        <w:rFonts w:eastAsia="MS PGothic" w:cs="Arial"/>
                        <w:i/>
                        <w:color w:val="000000"/>
                        <w:kern w:val="2"/>
                        <w:szCs w:val="24"/>
                      </w:rPr>
                      <w:t>l</w:t>
                    </w:r>
                  </w:p>
                </w:txbxContent>
              </v:textbox>
            </v:shape>
            <v:shape id="_x0000_s2076" type="#_x0000_t202" style="position:absolute;left:2914;top:2526;width:515;height:408;mso-wrap-style:square;v-text-anchor:top" filled="f" stroked="f" strokecolor="#3465a4">
              <v:stroke color2="#cb9a5b" joinstyle="round"/>
              <v:textbox style="mso-rotate-with-shape:t">
                <w:txbxContent>
                  <w:p w14:paraId="004533F7" w14:textId="77777777" w:rsidR="00000000" w:rsidRDefault="00C43D9D">
                    <w:pPr>
                      <w:overflowPunct w:val="0"/>
                      <w:autoSpaceDE w:val="0"/>
                      <w:rPr>
                        <w:rFonts w:eastAsia="MS PGothic" w:cs="Arial"/>
                        <w:i/>
                        <w:color w:val="000000"/>
                        <w:kern w:val="2"/>
                        <w:szCs w:val="24"/>
                      </w:rPr>
                    </w:pPr>
                    <w:r>
                      <w:rPr>
                        <w:rFonts w:eastAsia="MS PGothic" w:cs="Arial"/>
                        <w:i/>
                        <w:color w:val="000000"/>
                        <w:kern w:val="2"/>
                        <w:szCs w:val="24"/>
                      </w:rPr>
                      <w:t>z</w:t>
                    </w:r>
                  </w:p>
                </w:txbxContent>
              </v:textbox>
            </v:shape>
            <v:shape id="_x0000_s2077" type="#_x0000_t202" style="position:absolute;left:2766;top:2333;width:515;height:408;mso-wrap-style:square;v-text-anchor:top" filled="f" stroked="f" strokecolor="#3465a4">
              <v:stroke color2="#cb9a5b" joinstyle="round"/>
              <v:textbox style="mso-rotate-with-shape:t">
                <w:txbxContent>
                  <w:p w14:paraId="33FD2EF3" w14:textId="77777777" w:rsidR="00000000" w:rsidRDefault="00C43D9D">
                    <w:pPr>
                      <w:overflowPunct w:val="0"/>
                      <w:autoSpaceDE w:val="0"/>
                      <w:rPr>
                        <w:rFonts w:eastAsia="MS PGothic" w:cs="Arial"/>
                        <w:i/>
                        <w:color w:val="000000"/>
                        <w:kern w:val="2"/>
                        <w:szCs w:val="24"/>
                      </w:rPr>
                    </w:pPr>
                    <w:r>
                      <w:rPr>
                        <w:rFonts w:eastAsia="MS PGothic" w:cs="Arial"/>
                        <w:i/>
                        <w:color w:val="000000"/>
                        <w:kern w:val="2"/>
                        <w:szCs w:val="24"/>
                      </w:rPr>
                      <w:t>d</w:t>
                    </w:r>
                  </w:p>
                </w:txbxContent>
              </v:textbox>
            </v:shape>
            <v:line id="_x0000_s2078" style="position:absolute;flip:y" from="971,1423" to="1197,1816" strokeweight=".26mm">
              <v:stroke startarrow="open" startarrowwidth="narrow" endarrow="open" endarrowwidth="narrow" joinstyle="miter"/>
            </v:line>
            <v:shape id="_x0000_s2079" style="position:absolute;left:835;top:2349;width:110;height:393;mso-wrap-style:none;v-text-anchor:middle" coordsize="147,480" path="m40,c93,80,147,160,140,240,133,320,23,440,,480e" filled="f" strokeweight=".26mm">
              <v:stroke endarrow="open" endarrowwidth="narrow"/>
              <v:path arrowok="t"/>
            </v:shape>
            <v:shape id="_x0000_s2080" type="#_x0000_t202" style="position:absolute;left:560;top:2742;width:1010;height:712;mso-wrap-style:square;v-text-anchor:top" filled="f" stroked="f" strokecolor="#3465a4">
              <v:stroke color2="#cb9a5b" joinstyle="round"/>
              <v:textbox style="mso-rotate-with-shape:t">
                <w:txbxContent>
                  <w:p w14:paraId="5A7DA631" w14:textId="77777777" w:rsidR="00000000" w:rsidRDefault="00C43D9D">
                    <w:pPr>
                      <w:overflowPunct w:val="0"/>
                      <w:autoSpaceDE w:val="0"/>
                      <w:rPr>
                        <w:rFonts w:eastAsia="MS PGothic" w:cs="Arial"/>
                        <w:i/>
                        <w:color w:val="000000"/>
                        <w:kern w:val="2"/>
                        <w:szCs w:val="24"/>
                      </w:rPr>
                    </w:pPr>
                    <w:r>
                      <w:rPr>
                        <w:rFonts w:ascii="Symbol" w:eastAsia="Symbol" w:hAnsi="Symbol" w:cs="Symbol"/>
                        <w:i/>
                        <w:color w:val="000000"/>
                        <w:kern w:val="2"/>
                        <w:szCs w:val="24"/>
                      </w:rPr>
                      <w:t></w:t>
                    </w:r>
                    <w:r>
                      <w:rPr>
                        <w:rFonts w:eastAsia="MS PGothic" w:cs="Arial"/>
                        <w:i/>
                        <w:color w:val="000000"/>
                        <w:kern w:val="2"/>
                        <w:szCs w:val="24"/>
                      </w:rPr>
                      <w:t xml:space="preserve"> =0</w:t>
                    </w:r>
                  </w:p>
                </w:txbxContent>
              </v:textbox>
            </v:shape>
            <w10:anchorlock/>
          </v:group>
        </w:pict>
      </w:r>
    </w:p>
    <w:p w14:paraId="41D005B9" w14:textId="77777777" w:rsidR="00000000" w:rsidRDefault="00C43D9D">
      <w:pPr>
        <w:pStyle w:val="Corpodetexto"/>
        <w:rPr>
          <w:b/>
        </w:rPr>
      </w:pPr>
    </w:p>
    <w:p w14:paraId="64786E89" w14:textId="77777777" w:rsidR="00000000" w:rsidRDefault="00C43D9D">
      <w:pPr>
        <w:pStyle w:val="Corpodetexto"/>
        <w:jc w:val="center"/>
      </w:pPr>
      <w:r>
        <w:rPr>
          <w:b/>
        </w:rPr>
        <w:t>Figura 2</w:t>
      </w:r>
      <w:r>
        <w:t>: Esquema da montagem</w:t>
      </w:r>
      <w:r>
        <w:t xml:space="preserve"> a utilizar (regime oscilante livre amortecido)</w:t>
      </w:r>
    </w:p>
    <w:p w14:paraId="7B355FEC" w14:textId="77777777" w:rsidR="00000000" w:rsidRDefault="00C43D9D">
      <w:pPr>
        <w:pStyle w:val="Corpodetexto"/>
        <w:ind w:firstLine="720"/>
        <w:jc w:val="center"/>
      </w:pPr>
    </w:p>
    <w:p w14:paraId="49ADDEFD" w14:textId="77777777" w:rsidR="00000000" w:rsidRDefault="00C43D9D">
      <w:pPr>
        <w:pStyle w:val="Corpodetexto"/>
        <w:ind w:firstLine="720"/>
      </w:pPr>
      <w:r>
        <w:t xml:space="preserve">A mola que se utiliza neste trabalho consiste numa espiral metálica cujo comprimento varia com a massa que nela se encontra suspensa. De acordo com a Lei de </w:t>
      </w:r>
      <w:proofErr w:type="spellStart"/>
      <w:r>
        <w:t>Hook</w:t>
      </w:r>
      <w:proofErr w:type="spellEnd"/>
      <w:r>
        <w:t xml:space="preserve">, a força elástica que a mola exerce na massa </w:t>
      </w:r>
      <w:r>
        <w:t xml:space="preserve">é </w:t>
      </w:r>
      <w:proofErr w:type="spellStart"/>
      <w:r>
        <w:t>directamente</w:t>
      </w:r>
      <w:proofErr w:type="spellEnd"/>
      <w:r>
        <w:t xml:space="preserve"> proporcional à variação do seu alongamento </w:t>
      </w:r>
      <w:r>
        <w:rPr>
          <w:rFonts w:ascii="Symbol" w:hAnsi="Symbol" w:cs="Symbol"/>
        </w:rPr>
        <w:t></w:t>
      </w:r>
      <w:r>
        <w:rPr>
          <w:i/>
        </w:rPr>
        <w:t>z</w:t>
      </w:r>
      <w:r>
        <w:t xml:space="preserve">. Designando como </w:t>
      </w:r>
      <w:r>
        <w:rPr>
          <w:i/>
        </w:rPr>
        <w:t>l</w:t>
      </w:r>
      <w:r>
        <w:rPr>
          <w:i/>
          <w:vertAlign w:val="subscript"/>
        </w:rPr>
        <w:t>0</w:t>
      </w:r>
      <w:r>
        <w:t xml:space="preserve"> o comprimento natural da mola, “d”, o comprimento da barra e “z” a posição da massa “</w:t>
      </w:r>
      <w:proofErr w:type="spellStart"/>
      <w:proofErr w:type="gramStart"/>
      <w:r>
        <w:t>m”pode</w:t>
      </w:r>
      <w:proofErr w:type="spellEnd"/>
      <w:proofErr w:type="gramEnd"/>
      <w:r>
        <w:t xml:space="preserve"> então escrever-se (ver figura 2)</w:t>
      </w:r>
    </w:p>
    <w:p w14:paraId="2E506C4C" w14:textId="77777777" w:rsidR="00000000" w:rsidRDefault="00C43D9D">
      <w:pPr>
        <w:pStyle w:val="Corpodetexto"/>
      </w:pPr>
    </w:p>
    <w:p w14:paraId="5E577806" w14:textId="77777777" w:rsidR="00000000" w:rsidRDefault="00C43D9D">
      <w:pPr>
        <w:pStyle w:val="Corpodetexto"/>
        <w:jc w:val="right"/>
      </w:pPr>
      <w:r>
        <w:rPr>
          <w:position w:val="-5"/>
        </w:rPr>
        <w:object w:dxaOrig="2979" w:dyaOrig="346" w14:anchorId="67509F5A">
          <v:shape id="_x0000_i1027" type="#_x0000_t75" style="width:148.8pt;height:17.4pt" o:ole="" filled="t">
            <v:fill color2="black"/>
            <v:imagedata r:id="rId9" o:title="" croptop="-189f" cropbottom="-189f" cropleft="-21f" cropright="-21f"/>
          </v:shape>
          <o:OLEObject Type="Embed" ShapeID="_x0000_i1027" DrawAspect="Content" ObjectID="_1709542455" r:id="rId10"/>
        </w:object>
      </w:r>
      <w:r>
        <w:tab/>
      </w:r>
      <w:r>
        <w:tab/>
      </w:r>
      <w:r>
        <w:tab/>
      </w:r>
      <w:r>
        <w:tab/>
        <w:t>(1)</w:t>
      </w:r>
    </w:p>
    <w:p w14:paraId="5CA464E8" w14:textId="77777777" w:rsidR="00000000" w:rsidRDefault="00C43D9D">
      <w:pPr>
        <w:pStyle w:val="Corpodetexto"/>
        <w:jc w:val="center"/>
      </w:pPr>
    </w:p>
    <w:p w14:paraId="29BFF33F" w14:textId="77777777" w:rsidR="00000000" w:rsidRDefault="00C43D9D">
      <w:pPr>
        <w:pStyle w:val="Corpodetexto"/>
        <w:ind w:left="2160"/>
        <w:jc w:val="right"/>
      </w:pPr>
      <w:r>
        <w:rPr>
          <w:position w:val="-3"/>
        </w:rPr>
        <w:object w:dxaOrig="2482" w:dyaOrig="319" w14:anchorId="1AFE2F44">
          <v:shape id="_x0000_i1028" type="#_x0000_t75" style="width:124.2pt;height:16.2pt" o:ole="" filled="t">
            <v:fill color2="black"/>
            <v:imagedata r:id="rId11" o:title="" croptop="-205f" cropbottom="-205f" cropleft="-26f" cropright="-26f"/>
          </v:shape>
          <o:OLEObject Type="Embed" ShapeID="_x0000_i1028" DrawAspect="Content" ObjectID="_1709542456" r:id="rId12"/>
        </w:object>
      </w:r>
      <w:r>
        <w:tab/>
      </w:r>
      <w:r>
        <w:tab/>
      </w:r>
      <w:r>
        <w:tab/>
      </w:r>
      <w:r>
        <w:tab/>
        <w:t>(2)</w:t>
      </w:r>
    </w:p>
    <w:p w14:paraId="43E37EFE" w14:textId="77777777" w:rsidR="00000000" w:rsidRDefault="00C43D9D">
      <w:pPr>
        <w:pStyle w:val="Corpodetexto"/>
        <w:jc w:val="center"/>
      </w:pPr>
    </w:p>
    <w:p w14:paraId="098BBE94" w14:textId="77777777" w:rsidR="00000000" w:rsidRDefault="00C43D9D">
      <w:pPr>
        <w:pStyle w:val="Corpodetexto"/>
      </w:pPr>
      <w:r>
        <w:t xml:space="preserve">onde </w:t>
      </w:r>
      <w:r>
        <w:rPr>
          <w:i/>
        </w:rPr>
        <w:t>K</w:t>
      </w:r>
      <w:r>
        <w:t xml:space="preserve"> </w:t>
      </w:r>
      <w:r>
        <w:t>é a constante elástica da mola</w:t>
      </w:r>
    </w:p>
    <w:p w14:paraId="511AE13F" w14:textId="77777777" w:rsidR="00000000" w:rsidRDefault="00C43D9D">
      <w:pPr>
        <w:pStyle w:val="Corpodetexto"/>
      </w:pPr>
    </w:p>
    <w:p w14:paraId="0F40118B" w14:textId="77777777" w:rsidR="00000000" w:rsidRDefault="00C43D9D">
      <w:pPr>
        <w:pStyle w:val="Corpodetexto"/>
        <w:numPr>
          <w:ilvl w:val="1"/>
          <w:numId w:val="5"/>
        </w:numPr>
      </w:pPr>
      <w:r>
        <w:rPr>
          <w:b/>
        </w:rPr>
        <w:t>Situação de equilíbrio</w:t>
      </w:r>
    </w:p>
    <w:p w14:paraId="27EDCB4D" w14:textId="77777777" w:rsidR="00000000" w:rsidRDefault="00C43D9D">
      <w:pPr>
        <w:pStyle w:val="Corpodetexto"/>
        <w:rPr>
          <w:b/>
        </w:rPr>
      </w:pPr>
    </w:p>
    <w:p w14:paraId="689D1F96" w14:textId="77777777" w:rsidR="00000000" w:rsidRDefault="00C43D9D">
      <w:pPr>
        <w:pStyle w:val="Corpodetexto"/>
      </w:pPr>
      <w:r>
        <w:tab/>
        <w:t xml:space="preserve">Numa situação de equilíbrio, o peso da massa </w:t>
      </w:r>
      <w:r>
        <w:rPr>
          <w:i/>
        </w:rPr>
        <w:t>m</w:t>
      </w:r>
      <w:r>
        <w:t xml:space="preserve"> iguala a força elástica da mola e portanto</w:t>
      </w:r>
    </w:p>
    <w:p w14:paraId="6ED1BCCB" w14:textId="77777777" w:rsidR="00000000" w:rsidRDefault="00C43D9D">
      <w:pPr>
        <w:pStyle w:val="Corpodetexto"/>
        <w:jc w:val="right"/>
      </w:pPr>
      <w:r>
        <w:rPr>
          <w:position w:val="-5"/>
        </w:rPr>
        <w:object w:dxaOrig="982" w:dyaOrig="346" w14:anchorId="246808F0">
          <v:shape id="_x0000_i1029" type="#_x0000_t75" style="width:49.2pt;height:17.4pt" o:ole="" filled="t">
            <v:fill color2="black"/>
            <v:imagedata r:id="rId13" o:title="" croptop="-189f" cropbottom="-189f" cropleft="-66f" cropright="-66f"/>
          </v:shape>
          <o:OLEObject Type="Embed" ShapeID="_x0000_i1029" DrawAspect="Content" ObjectID="_1709542457" r:id="rId14"/>
        </w:object>
      </w:r>
      <w:r>
        <w:tab/>
      </w:r>
      <w:r>
        <w:tab/>
      </w:r>
      <w:r>
        <w:tab/>
      </w:r>
      <w:r>
        <w:tab/>
      </w:r>
      <w:r>
        <w:tab/>
        <w:t>(3)</w:t>
      </w:r>
    </w:p>
    <w:p w14:paraId="7F44A8E2" w14:textId="77777777" w:rsidR="00000000" w:rsidRDefault="00C43D9D">
      <w:pPr>
        <w:pStyle w:val="Corpodetexto"/>
      </w:pPr>
      <w:r>
        <w:t xml:space="preserve">Como </w:t>
      </w:r>
      <w:r>
        <w:rPr>
          <w:position w:val="-5"/>
        </w:rPr>
        <w:object w:dxaOrig="1088" w:dyaOrig="346" w14:anchorId="462BB2BC">
          <v:shape id="_x0000_i1030" type="#_x0000_t75" style="width:54.6pt;height:17.4pt" o:ole="" filled="t">
            <v:fill color2="black"/>
            <v:imagedata r:id="rId15" o:title="" croptop="-189f" cropbottom="-189f" cropleft="-60f" cropright="-60f"/>
          </v:shape>
          <o:OLEObject Type="Embed" ShapeID="_x0000_i1030" DrawAspect="Content" ObjectID="_1709542458" r:id="rId16"/>
        </w:object>
      </w:r>
      <w:r>
        <w:t xml:space="preserve"> (</w:t>
      </w:r>
      <w:r>
        <w:rPr>
          <w:i/>
        </w:rPr>
        <w:t>g</w:t>
      </w:r>
      <w:r>
        <w:t xml:space="preserve"> é a aceleração da gravidade), e porque </w:t>
      </w:r>
      <w:r>
        <w:rPr>
          <w:position w:val="-3"/>
        </w:rPr>
        <w:object w:dxaOrig="1758" w:dyaOrig="319" w14:anchorId="15749E15">
          <v:shape id="_x0000_i1031" type="#_x0000_t75" style="width:88.2pt;height:16.2pt" o:ole="" filled="t">
            <v:fill color2="black"/>
            <v:imagedata r:id="rId17" o:title="" croptop="-205f" cropbottom="-205f" cropleft="-37f" cropright="-37f"/>
          </v:shape>
          <o:OLEObject Type="Embed" ShapeID="_x0000_i1031" DrawAspect="Content" ObjectID="_1709542459" r:id="rId18"/>
        </w:object>
      </w:r>
      <w:r>
        <w:t xml:space="preserve"> de acordo com (</w:t>
      </w:r>
      <w:r>
        <w:t>2), conclui-se que a posição de equilíbrio é dada por</w:t>
      </w:r>
    </w:p>
    <w:p w14:paraId="080FF119" w14:textId="77777777" w:rsidR="00000000" w:rsidRDefault="00C43D9D">
      <w:pPr>
        <w:pStyle w:val="Corpodetexto"/>
      </w:pPr>
    </w:p>
    <w:p w14:paraId="66A0FD75" w14:textId="77777777" w:rsidR="00000000" w:rsidRDefault="00C43D9D">
      <w:pPr>
        <w:pStyle w:val="Corpodetexto"/>
        <w:jc w:val="right"/>
      </w:pPr>
      <w:r>
        <w:rPr>
          <w:position w:val="-16"/>
        </w:rPr>
        <w:object w:dxaOrig="1834" w:dyaOrig="566" w14:anchorId="35E13F8E">
          <v:shape id="_x0000_i1032" type="#_x0000_t75" style="width:91.8pt;height:28.2pt" o:ole="" filled="t">
            <v:fill color2="black"/>
            <v:imagedata r:id="rId19" o:title="" croptop="-115f" cropbottom="-115f" cropleft="-35f" cropright="-35f"/>
          </v:shape>
          <o:OLEObject Type="Embed" ShapeID="_x0000_i1032" DrawAspect="Content" ObjectID="_1709542460" r:id="rId20"/>
        </w:object>
      </w:r>
      <w:r>
        <w:tab/>
      </w:r>
      <w:r>
        <w:tab/>
      </w:r>
      <w:r>
        <w:tab/>
      </w:r>
      <w:r>
        <w:tab/>
      </w:r>
      <w:r>
        <w:tab/>
        <w:t>(4)</w:t>
      </w:r>
    </w:p>
    <w:p w14:paraId="4928663E" w14:textId="77777777" w:rsidR="00000000" w:rsidRDefault="00C43D9D">
      <w:pPr>
        <w:pStyle w:val="Corpodetexto"/>
      </w:pPr>
      <w:r>
        <w:t>podendo ainda escrever-se</w:t>
      </w:r>
    </w:p>
    <w:p w14:paraId="2DE73237" w14:textId="77777777" w:rsidR="00000000" w:rsidRDefault="00C43D9D">
      <w:pPr>
        <w:pStyle w:val="Corpodetexto"/>
        <w:jc w:val="right"/>
      </w:pPr>
      <w:r>
        <w:rPr>
          <w:position w:val="-16"/>
        </w:rPr>
        <w:object w:dxaOrig="1765" w:dyaOrig="566" w14:anchorId="1D4FFFB5">
          <v:shape id="_x0000_i1033" type="#_x0000_t75" style="width:88.2pt;height:28.2pt" o:ole="" filled="t">
            <v:fill color2="black"/>
            <v:imagedata r:id="rId21" o:title="" croptop="-115f" cropbottom="-115f" cropleft="-37f" cropright="-37f"/>
          </v:shape>
          <o:OLEObject Type="Embed" ShapeID="_x0000_i1033" DrawAspect="Content" ObjectID="_1709542461" r:id="rId22"/>
        </w:object>
      </w:r>
      <w:r>
        <w:tab/>
      </w:r>
      <w:r>
        <w:tab/>
      </w:r>
      <w:r>
        <w:tab/>
      </w:r>
      <w:r>
        <w:tab/>
      </w:r>
      <w:r>
        <w:tab/>
        <w:t>(4a)</w:t>
      </w:r>
    </w:p>
    <w:p w14:paraId="197E2BB8" w14:textId="77777777" w:rsidR="00000000" w:rsidRDefault="00C43D9D">
      <w:pPr>
        <w:pStyle w:val="Corpodetexto"/>
        <w:jc w:val="right"/>
      </w:pPr>
      <w:r>
        <w:rPr>
          <w:position w:val="-16"/>
        </w:rPr>
        <w:object w:dxaOrig="1758" w:dyaOrig="566" w14:anchorId="2111836B">
          <v:shape id="_x0000_i1034" type="#_x0000_t75" style="width:88.2pt;height:28.2pt" o:ole="" filled="t">
            <v:fill color2="black"/>
            <v:imagedata r:id="rId23" o:title="" croptop="-115f" cropbottom="-115f" cropleft="-37f" cropright="-37f"/>
          </v:shape>
          <o:OLEObject Type="Embed" ShapeID="_x0000_i1034" DrawAspect="Content" ObjectID="_1709542462" r:id="rId24"/>
        </w:object>
      </w:r>
      <w:r>
        <w:tab/>
        <w:t>.</w:t>
      </w:r>
      <w:r>
        <w:tab/>
      </w:r>
      <w:r>
        <w:tab/>
      </w:r>
      <w:r>
        <w:tab/>
      </w:r>
      <w:r>
        <w:tab/>
        <w:t>(4b)</w:t>
      </w:r>
    </w:p>
    <w:p w14:paraId="185FED1D" w14:textId="77777777" w:rsidR="00000000" w:rsidRDefault="00C43D9D">
      <w:pPr>
        <w:pStyle w:val="Corpodetexto"/>
      </w:pPr>
      <w:r>
        <w:lastRenderedPageBreak/>
        <w:tab/>
        <w:t xml:space="preserve">A equação (4b) pode ser utilizada para determinar a constante elástica da mola, a partir do declive da </w:t>
      </w:r>
      <w:proofErr w:type="spellStart"/>
      <w:r>
        <w:t>recta</w:t>
      </w:r>
      <w:proofErr w:type="spellEnd"/>
      <w:r>
        <w:t xml:space="preserve"> definida por um conjunto de pares de valores </w:t>
      </w:r>
      <w:r>
        <w:rPr>
          <w:position w:val="-4"/>
        </w:rPr>
        <w:object w:dxaOrig="1019" w:dyaOrig="324" w14:anchorId="37EB7058">
          <v:shape id="_x0000_i1035" type="#_x0000_t75" style="width:51pt;height:16.2pt" o:ole="" filled="t">
            <v:fill color2="black"/>
            <v:imagedata r:id="rId25" o:title="" croptop="-202f" cropbottom="-202f" cropleft="-64f" cropright="-64f"/>
          </v:shape>
          <o:OLEObject Type="Embed" ShapeID="_x0000_i1035" DrawAspect="Content" ObjectID="_1709542463" r:id="rId26"/>
        </w:object>
      </w:r>
      <w:r>
        <w:t>, como se exemplifica na figura 3.</w:t>
      </w:r>
    </w:p>
    <w:p w14:paraId="33183F03" w14:textId="77777777" w:rsidR="00000000" w:rsidRDefault="00C43D9D">
      <w:pPr>
        <w:pStyle w:val="Corpodetexto"/>
      </w:pPr>
    </w:p>
    <w:p w14:paraId="443628E3" w14:textId="77777777" w:rsidR="00000000" w:rsidRDefault="00C43D9D">
      <w:pPr>
        <w:pStyle w:val="Corpodetexto"/>
        <w:jc w:val="center"/>
      </w:pPr>
      <w:r>
        <w:pict w14:anchorId="5E41BCF4">
          <v:shape id="_x0000_i1036" type="#_x0000_t75" style="width:225pt;height:162.6pt" filled="t">
            <v:fill color2="black"/>
            <v:imagedata r:id="rId27" o:title="" croptop="-6f" cropbottom="-6f" cropleft="-4f" cropright="-4f"/>
          </v:shape>
        </w:pict>
      </w:r>
    </w:p>
    <w:p w14:paraId="6CCB5B49" w14:textId="77777777" w:rsidR="00000000" w:rsidRDefault="00C43D9D">
      <w:pPr>
        <w:pStyle w:val="Corpodetexto"/>
      </w:pPr>
    </w:p>
    <w:p w14:paraId="507A0305" w14:textId="77777777" w:rsidR="00000000" w:rsidRDefault="00C43D9D">
      <w:pPr>
        <w:pStyle w:val="Corpodetexto"/>
        <w:ind w:left="360" w:right="379"/>
      </w:pPr>
      <w:r>
        <w:rPr>
          <w:b/>
        </w:rPr>
        <w:t>Figura 3</w:t>
      </w:r>
      <w:r>
        <w:t xml:space="preserve">: Variação de </w:t>
      </w:r>
      <w:r>
        <w:rPr>
          <w:position w:val="-3"/>
        </w:rPr>
        <w:object w:dxaOrig="530" w:dyaOrig="319" w14:anchorId="1AFAC671">
          <v:shape id="_x0000_i1037" type="#_x0000_t75" style="width:26.4pt;height:16.2pt" o:ole="" filled="t">
            <v:fill color2="black"/>
            <v:imagedata r:id="rId28" o:title="" croptop="-205f" cropbottom="-205f" cropleft="-123f" cropright="-123f"/>
          </v:shape>
          <o:OLEObject Type="Embed" ShapeID="_x0000_i1037" DrawAspect="Content" ObjectID="_1709542464" r:id="rId29"/>
        </w:object>
      </w:r>
      <w:r>
        <w:t xml:space="preserve"> com m. </w:t>
      </w:r>
      <w:proofErr w:type="spellStart"/>
      <w:r>
        <w:t>Recta</w:t>
      </w:r>
      <w:proofErr w:type="spellEnd"/>
      <w:r>
        <w:t xml:space="preserve"> obtida por ajuste segundo o método dos mínimos quadrados</w:t>
      </w:r>
    </w:p>
    <w:p w14:paraId="73D2A843" w14:textId="77777777" w:rsidR="00000000" w:rsidRDefault="00C43D9D">
      <w:pPr>
        <w:pStyle w:val="Corpodetexto"/>
        <w:jc w:val="left"/>
        <w:rPr>
          <w:b/>
        </w:rPr>
      </w:pPr>
    </w:p>
    <w:p w14:paraId="738DFD2F" w14:textId="77777777" w:rsidR="00000000" w:rsidRDefault="00C43D9D">
      <w:pPr>
        <w:pStyle w:val="Corpodetexto"/>
        <w:rPr>
          <w:b/>
        </w:rPr>
      </w:pPr>
    </w:p>
    <w:p w14:paraId="2936F52D" w14:textId="77777777" w:rsidR="00000000" w:rsidRDefault="00C43D9D">
      <w:pPr>
        <w:pStyle w:val="Corpodetexto"/>
      </w:pPr>
      <w:r>
        <w:rPr>
          <w:b/>
        </w:rPr>
        <w:t>1.2 Regime oscilante livre amortecido</w:t>
      </w:r>
    </w:p>
    <w:p w14:paraId="3C6897FD" w14:textId="77777777" w:rsidR="00000000" w:rsidRDefault="00C43D9D">
      <w:pPr>
        <w:pStyle w:val="Corpodetexto"/>
        <w:jc w:val="right"/>
      </w:pPr>
      <w:r>
        <w:tab/>
      </w:r>
    </w:p>
    <w:p w14:paraId="139B9A2E" w14:textId="77777777" w:rsidR="00000000" w:rsidRDefault="00C43D9D">
      <w:pPr>
        <w:pStyle w:val="Corpodetexto"/>
      </w:pPr>
      <w:r>
        <w:t>Numa situaçã</w:t>
      </w:r>
      <w:r>
        <w:t>o que o sistema não está em equilíbrio, a força total exercida no sistema tem uma resultante que depende do tempo e que se pode escrever na forma</w:t>
      </w:r>
    </w:p>
    <w:p w14:paraId="5376A54F" w14:textId="77777777" w:rsidR="00000000" w:rsidRDefault="00C43D9D">
      <w:pPr>
        <w:pStyle w:val="Corpodetexto"/>
      </w:pPr>
    </w:p>
    <w:p w14:paraId="09B0B64C" w14:textId="77777777" w:rsidR="00000000" w:rsidRDefault="00C43D9D">
      <w:pPr>
        <w:pStyle w:val="Corpodetexto"/>
        <w:jc w:val="right"/>
      </w:pPr>
      <w:r>
        <w:rPr>
          <w:position w:val="-5"/>
        </w:rPr>
        <w:object w:dxaOrig="1782" w:dyaOrig="348" w14:anchorId="219BA2D0">
          <v:shape id="_x0000_i1038" type="#_x0000_t75" style="width:89.4pt;height:17.4pt" o:ole="" filled="t">
            <v:fill color2="black"/>
            <v:imagedata r:id="rId30" o:title="" croptop="-188f" cropbottom="-188f" cropleft="-36f" cropright="-36f"/>
          </v:shape>
          <o:OLEObject Type="Embed" ShapeID="_x0000_i1038" DrawAspect="Content" ObjectID="_1709542465" r:id="rId31"/>
        </w:object>
      </w:r>
      <w:r>
        <w:tab/>
        <w:t>,</w:t>
      </w:r>
      <w:r>
        <w:tab/>
      </w:r>
      <w:r>
        <w:tab/>
      </w:r>
      <w:r>
        <w:tab/>
      </w:r>
      <w:r>
        <w:tab/>
        <w:t>(5)</w:t>
      </w:r>
    </w:p>
    <w:p w14:paraId="5B4E38FB" w14:textId="77777777" w:rsidR="00000000" w:rsidRDefault="00C43D9D">
      <w:pPr>
        <w:pStyle w:val="Corpodetexto"/>
        <w:jc w:val="right"/>
      </w:pPr>
    </w:p>
    <w:p w14:paraId="62ECD7F0" w14:textId="77777777" w:rsidR="00000000" w:rsidRDefault="00C43D9D">
      <w:pPr>
        <w:pStyle w:val="Corpodetexto"/>
      </w:pPr>
      <w:r>
        <w:t xml:space="preserve">onde, para além do peso, temos que contar com a presença da força de atrito </w:t>
      </w:r>
      <w:r>
        <w:rPr>
          <w:position w:val="-2"/>
        </w:rPr>
        <w:object w:dxaOrig="322" w:dyaOrig="295" w14:anchorId="6AC1BD28">
          <v:shape id="_x0000_i1039" type="#_x0000_t75" style="width:16.2pt;height:15pt" o:ole="" filled="t">
            <v:fill color2="black"/>
            <v:imagedata r:id="rId32" o:title="" croptop="-222f" cropbottom="-222f" cropleft="-203f" cropright="-203f"/>
          </v:shape>
          <o:OLEObject Type="Embed" ShapeID="_x0000_i1039" DrawAspect="Content" ObjectID="_1709542466" r:id="rId33"/>
        </w:object>
      </w:r>
      <w:r>
        <w:t xml:space="preserve">. Usando os resultados anteriores, a equação (5) pode ser reescrita como </w:t>
      </w:r>
    </w:p>
    <w:p w14:paraId="3324FB76" w14:textId="77777777" w:rsidR="00000000" w:rsidRDefault="00C43D9D">
      <w:pPr>
        <w:pStyle w:val="Corpodetexto"/>
      </w:pPr>
    </w:p>
    <w:p w14:paraId="2CCFBF93" w14:textId="77777777" w:rsidR="00000000" w:rsidRDefault="00C43D9D">
      <w:pPr>
        <w:pStyle w:val="Corpodetexto"/>
        <w:jc w:val="right"/>
      </w:pPr>
      <w:r>
        <w:rPr>
          <w:position w:val="-19"/>
        </w:rPr>
        <w:object w:dxaOrig="3802" w:dyaOrig="638" w14:anchorId="25829F32">
          <v:shape id="_x0000_i1040" type="#_x0000_t75" style="width:190.2pt;height:31.8pt" o:ole="" filled="t">
            <v:fill color2="black"/>
            <v:imagedata r:id="rId34" o:title="" croptop="-102f" cropbottom="-102f" cropleft="-17f" cropright="-17f"/>
          </v:shape>
          <o:OLEObject Type="Embed" ShapeID="_x0000_i1040" DrawAspect="Content" ObjectID="_1709542467" r:id="rId35"/>
        </w:object>
      </w:r>
      <w:r>
        <w:tab/>
      </w:r>
      <w:r>
        <w:tab/>
      </w:r>
      <w:r>
        <w:tab/>
        <w:t>(6)</w:t>
      </w:r>
    </w:p>
    <w:p w14:paraId="38F53ED9" w14:textId="77777777" w:rsidR="00000000" w:rsidRDefault="00C43D9D">
      <w:pPr>
        <w:pStyle w:val="Corpodetexto"/>
        <w:jc w:val="right"/>
      </w:pPr>
    </w:p>
    <w:p w14:paraId="3378D982" w14:textId="77777777" w:rsidR="00000000" w:rsidRDefault="00C43D9D">
      <w:pPr>
        <w:pStyle w:val="Corpodetexto"/>
      </w:pPr>
      <w:r>
        <w:t xml:space="preserve">onde </w:t>
      </w:r>
      <w:r>
        <w:rPr>
          <w:i/>
        </w:rPr>
        <w:t>b</w:t>
      </w:r>
      <w:r>
        <w:rPr>
          <w:rStyle w:val="FootnoteCharacters"/>
          <w:i/>
        </w:rPr>
        <w:footnoteReference w:id="1"/>
      </w:r>
      <w:r>
        <w:t xml:space="preserve"> é o coeficiente de atrito que depende do meio em que a massa se move (neste caso o ar) e da forma do </w:t>
      </w:r>
      <w:proofErr w:type="spellStart"/>
      <w:r>
        <w:t>objecto</w:t>
      </w:r>
      <w:proofErr w:type="spellEnd"/>
      <w:r>
        <w:t>. Como se esperam velocidades pequenas</w:t>
      </w:r>
      <w:r>
        <w:rPr>
          <w:rStyle w:val="FootnoteCharacters"/>
        </w:rPr>
        <w:footnoteReference w:id="2"/>
      </w:r>
      <w:r>
        <w:t>, ad</w:t>
      </w:r>
      <w:r>
        <w:t xml:space="preserve">mite-se que a força de atrito </w:t>
      </w:r>
      <w:r>
        <w:rPr>
          <w:position w:val="-2"/>
        </w:rPr>
        <w:object w:dxaOrig="322" w:dyaOrig="295" w14:anchorId="1F21F7B7">
          <v:shape id="_x0000_i1041" type="#_x0000_t75" style="width:16.2pt;height:15pt" o:ole="" filled="t">
            <v:fill color2="black"/>
            <v:imagedata r:id="rId36" o:title="" croptop="-222f" cropbottom="-222f" cropleft="-203f" cropright="-203f"/>
          </v:shape>
          <o:OLEObject Type="Embed" ShapeID="_x0000_i1041" DrawAspect="Content" ObjectID="_1709542468" r:id="rId37"/>
        </w:object>
      </w:r>
      <w:r>
        <w:t xml:space="preserve"> depende linearmente da velocidade. </w:t>
      </w:r>
    </w:p>
    <w:p w14:paraId="3E3D1F6D" w14:textId="77777777" w:rsidR="00000000" w:rsidRDefault="00C43D9D">
      <w:pPr>
        <w:pStyle w:val="Corpodetexto"/>
      </w:pPr>
    </w:p>
    <w:p w14:paraId="49EB7236" w14:textId="77777777" w:rsidR="00000000" w:rsidRDefault="00C43D9D">
      <w:pPr>
        <w:pStyle w:val="Corpodetexto"/>
      </w:pPr>
      <w:r>
        <w:t>Em Física utiliza-se muitas vezes uma outra notação mais compacta para as derivadas de uma função em ordem ao tempo</w:t>
      </w:r>
    </w:p>
    <w:p w14:paraId="688964BF" w14:textId="77777777" w:rsidR="00000000" w:rsidRDefault="00C43D9D">
      <w:pPr>
        <w:pStyle w:val="Corpodetexto"/>
        <w:jc w:val="right"/>
      </w:pPr>
      <w:r>
        <w:rPr>
          <w:position w:val="-48"/>
        </w:rPr>
        <w:object w:dxaOrig="1187" w:dyaOrig="1216" w14:anchorId="7528E3F2">
          <v:shape id="_x0000_i1042" type="#_x0000_t75" style="width:59.4pt;height:60.6pt" o:ole="" filled="t">
            <v:fill color2="black"/>
            <v:imagedata r:id="rId38" o:title="" croptop="-53f" cropbottom="-53f" cropleft="-55f" cropright="-55f"/>
          </v:shape>
          <o:OLEObject Type="Embed" ShapeID="_x0000_i1042" DrawAspect="Content" ObjectID="_1709542469" r:id="rId39"/>
        </w:object>
      </w:r>
      <w:r>
        <w:tab/>
      </w:r>
      <w:r>
        <w:tab/>
      </w:r>
      <w:r>
        <w:tab/>
      </w:r>
      <w:r>
        <w:tab/>
      </w:r>
      <w:r>
        <w:tab/>
        <w:t>(7)</w:t>
      </w:r>
    </w:p>
    <w:p w14:paraId="79EAD923" w14:textId="77777777" w:rsidR="00000000" w:rsidRDefault="00C43D9D">
      <w:pPr>
        <w:pStyle w:val="Corpodetexto"/>
        <w:jc w:val="right"/>
      </w:pPr>
    </w:p>
    <w:p w14:paraId="4199072E" w14:textId="77777777" w:rsidR="00000000" w:rsidRDefault="00C43D9D">
      <w:pPr>
        <w:pStyle w:val="Corpodetexto"/>
      </w:pPr>
      <w:r>
        <w:t>o que permite, reordenando os seus ter</w:t>
      </w:r>
      <w:r>
        <w:t>mos, escrever a equação (6) na forma</w:t>
      </w:r>
    </w:p>
    <w:p w14:paraId="26B5461B" w14:textId="77777777" w:rsidR="00000000" w:rsidRDefault="00C43D9D">
      <w:pPr>
        <w:pStyle w:val="Corpodetexto"/>
      </w:pPr>
    </w:p>
    <w:p w14:paraId="134F3DD9" w14:textId="77777777" w:rsidR="00000000" w:rsidRDefault="00C43D9D">
      <w:pPr>
        <w:pStyle w:val="Corpodetexto"/>
        <w:jc w:val="right"/>
      </w:pPr>
      <w:r>
        <w:rPr>
          <w:position w:val="-2"/>
        </w:rPr>
        <w:object w:dxaOrig="3199" w:dyaOrig="288" w14:anchorId="3CBDAB28">
          <v:shape id="_x0000_i1043" type="#_x0000_t75" style="width:160.2pt;height:14.4pt" o:ole="" filled="t">
            <v:fill color2="black"/>
            <v:imagedata r:id="rId40" o:title="" croptop="-227f" cropbottom="-227f" cropleft="-20f" cropright="-20f"/>
          </v:shape>
          <o:OLEObject Type="Embed" ShapeID="_x0000_i1043" DrawAspect="Content" ObjectID="_1709542470" r:id="rId41"/>
        </w:object>
      </w:r>
      <w:r>
        <w:tab/>
        <w:t>,</w:t>
      </w:r>
      <w:r>
        <w:tab/>
      </w:r>
      <w:r>
        <w:tab/>
        <w:t>(8)</w:t>
      </w:r>
    </w:p>
    <w:p w14:paraId="62045E9C" w14:textId="77777777" w:rsidR="00000000" w:rsidRDefault="00C43D9D">
      <w:pPr>
        <w:pStyle w:val="Corpodetexto"/>
      </w:pPr>
    </w:p>
    <w:p w14:paraId="5CAE6A06" w14:textId="77777777" w:rsidR="00000000" w:rsidRDefault="00C43D9D">
      <w:pPr>
        <w:pStyle w:val="Corpodetexto"/>
      </w:pPr>
      <w:r>
        <w:t>ou ainda usando (4a)</w:t>
      </w:r>
    </w:p>
    <w:p w14:paraId="2A2662D7" w14:textId="77777777" w:rsidR="00000000" w:rsidRDefault="00C43D9D">
      <w:pPr>
        <w:pStyle w:val="Corpodetexto"/>
      </w:pPr>
    </w:p>
    <w:p w14:paraId="1DAA92D9" w14:textId="77777777" w:rsidR="00000000" w:rsidRDefault="00C43D9D">
      <w:pPr>
        <w:pStyle w:val="Corpodetexto"/>
        <w:jc w:val="right"/>
      </w:pPr>
      <w:r>
        <w:rPr>
          <w:position w:val="-5"/>
        </w:rPr>
        <w:object w:dxaOrig="3225" w:dyaOrig="359" w14:anchorId="535BFB44">
          <v:shape id="_x0000_i1044" type="#_x0000_t75" style="width:161.4pt;height:18pt" o:ole="" filled="t">
            <v:fill color2="black"/>
            <v:imagedata r:id="rId42" o:title="" croptop="-182f" cropbottom="-182f" cropleft="-20f" cropright="-20f"/>
          </v:shape>
          <o:OLEObject Type="Embed" ShapeID="_x0000_i1044" DrawAspect="Content" ObjectID="_1709542471" r:id="rId43"/>
        </w:object>
      </w:r>
      <w:r>
        <w:tab/>
        <w:t>.</w:t>
      </w:r>
      <w:r>
        <w:tab/>
      </w:r>
      <w:r>
        <w:tab/>
        <w:t>(9)</w:t>
      </w:r>
    </w:p>
    <w:p w14:paraId="33D03FE9" w14:textId="77777777" w:rsidR="00000000" w:rsidRDefault="00C43D9D">
      <w:pPr>
        <w:pStyle w:val="Corpodetexto"/>
      </w:pPr>
    </w:p>
    <w:p w14:paraId="5730A682" w14:textId="77777777" w:rsidR="00000000" w:rsidRDefault="00C43D9D">
      <w:pPr>
        <w:pStyle w:val="Corpodetexto"/>
      </w:pPr>
      <w:r>
        <w:t xml:space="preserve">Fazendo agora a mudança de variável </w:t>
      </w:r>
      <w:r>
        <w:rPr>
          <w:position w:val="-4"/>
        </w:rPr>
        <w:object w:dxaOrig="1687" w:dyaOrig="324" w14:anchorId="0AC34276">
          <v:shape id="_x0000_i1045" type="#_x0000_t75" style="width:84.6pt;height:16.2pt" o:ole="" filled="t">
            <v:fill color2="black"/>
            <v:imagedata r:id="rId44" o:title="" croptop="-202f" cropbottom="-202f" cropleft="-38f" cropright="-38f"/>
          </v:shape>
          <o:OLEObject Type="Embed" ShapeID="_x0000_i1045" DrawAspect="Content" ObjectID="_1709542472" r:id="rId45"/>
        </w:object>
      </w:r>
      <w:r>
        <w:t>, que corresponde a medir a amplitude das oscilações em relação ao ponto de equilíbrio temos</w:t>
      </w:r>
    </w:p>
    <w:p w14:paraId="0070B367" w14:textId="77777777" w:rsidR="00000000" w:rsidRDefault="00C43D9D">
      <w:pPr>
        <w:pStyle w:val="Corpodetexto"/>
      </w:pPr>
    </w:p>
    <w:p w14:paraId="7E9F38A7" w14:textId="77777777" w:rsidR="00000000" w:rsidRDefault="00C43D9D">
      <w:pPr>
        <w:pStyle w:val="Corpodetexto"/>
        <w:jc w:val="right"/>
      </w:pPr>
      <w:r>
        <w:rPr>
          <w:position w:val="-16"/>
        </w:rPr>
        <w:object w:dxaOrig="2679" w:dyaOrig="566" w14:anchorId="7FD96BC6">
          <v:shape id="_x0000_i1046" type="#_x0000_t75" style="width:133.8pt;height:28.2pt" o:ole="" filled="t">
            <v:fill color2="black"/>
            <v:imagedata r:id="rId46" o:title="" croptop="-115f" cropbottom="-115f" cropleft="-24f" cropright="-24f"/>
          </v:shape>
          <o:OLEObject Type="Embed" ShapeID="_x0000_i1046" DrawAspect="Content" ObjectID="_1709542473" r:id="rId47"/>
        </w:object>
      </w:r>
      <w:r>
        <w:tab/>
      </w:r>
      <w:r>
        <w:tab/>
      </w:r>
      <w:r>
        <w:tab/>
      </w:r>
      <w:r>
        <w:tab/>
        <w:t>(10)</w:t>
      </w:r>
    </w:p>
    <w:p w14:paraId="3D4D4E63" w14:textId="77777777" w:rsidR="00000000" w:rsidRDefault="00C43D9D">
      <w:pPr>
        <w:pStyle w:val="Corpodetexto"/>
        <w:ind w:firstLine="720"/>
      </w:pPr>
    </w:p>
    <w:p w14:paraId="59C50ABF" w14:textId="77777777" w:rsidR="00000000" w:rsidRDefault="00C43D9D">
      <w:pPr>
        <w:pStyle w:val="Corpodetexto"/>
        <w:ind w:firstLine="720"/>
      </w:pPr>
      <w:r>
        <w:t xml:space="preserve">A equação (10) tem a designação de </w:t>
      </w:r>
      <w:r>
        <w:rPr>
          <w:i/>
        </w:rPr>
        <w:t>equação diferencial homogénea do 2º grau,</w:t>
      </w:r>
      <w:r>
        <w:t xml:space="preserve"> e relaciona a função </w:t>
      </w:r>
      <w:r>
        <w:rPr>
          <w:i/>
        </w:rPr>
        <w:t xml:space="preserve">Z(t) </w:t>
      </w:r>
      <w:r>
        <w:t xml:space="preserve">com as suas 1ª e 2ª derivadas o que em geral torna um pouco mais difícil a sua resolução. Para a resolvermos podemos começar por </w:t>
      </w:r>
      <w:proofErr w:type="gramStart"/>
      <w:r>
        <w:t>escreve-la</w:t>
      </w:r>
      <w:proofErr w:type="gramEnd"/>
      <w:r>
        <w:t xml:space="preserve"> na </w:t>
      </w:r>
      <w:r>
        <w:t>seguinte forma</w:t>
      </w:r>
    </w:p>
    <w:p w14:paraId="773A38F8" w14:textId="77777777" w:rsidR="00000000" w:rsidRDefault="00C43D9D">
      <w:pPr>
        <w:pStyle w:val="Corpodetexto"/>
        <w:ind w:firstLine="720"/>
        <w:jc w:val="left"/>
      </w:pPr>
    </w:p>
    <w:p w14:paraId="0FA87E67" w14:textId="77777777" w:rsidR="00000000" w:rsidRDefault="00C43D9D">
      <w:pPr>
        <w:pStyle w:val="Corpodetexto"/>
        <w:ind w:firstLine="720"/>
        <w:jc w:val="right"/>
      </w:pPr>
      <w:r>
        <w:rPr>
          <w:position w:val="-5"/>
        </w:rPr>
        <w:object w:dxaOrig="2740" w:dyaOrig="355" w14:anchorId="53089300">
          <v:shape id="_x0000_i1047" type="#_x0000_t75" style="width:136.8pt;height:18pt" o:ole="" filled="t">
            <v:fill color2="black"/>
            <v:imagedata r:id="rId48" o:title="" croptop="-184f" cropbottom="-184f" cropleft="-23f" cropright="-23f"/>
          </v:shape>
          <o:OLEObject Type="Embed" ShapeID="_x0000_i1047" DrawAspect="Content" ObjectID="_1709542474" r:id="rId49"/>
        </w:object>
      </w:r>
      <w:r>
        <w:tab/>
      </w:r>
      <w:r>
        <w:tab/>
      </w:r>
      <w:r>
        <w:tab/>
      </w:r>
      <w:r>
        <w:tab/>
        <w:t>(11)</w:t>
      </w:r>
    </w:p>
    <w:p w14:paraId="4E05F615" w14:textId="77777777" w:rsidR="00000000" w:rsidRDefault="00C43D9D">
      <w:pPr>
        <w:pStyle w:val="Corpodetexto"/>
      </w:pPr>
      <w:r>
        <w:t xml:space="preserve">onde </w:t>
      </w:r>
    </w:p>
    <w:p w14:paraId="55BE541A" w14:textId="77777777" w:rsidR="00000000" w:rsidRDefault="00C43D9D">
      <w:pPr>
        <w:pStyle w:val="Corpodetexto"/>
        <w:ind w:firstLine="720"/>
        <w:jc w:val="right"/>
      </w:pPr>
      <w:r>
        <w:rPr>
          <w:position w:val="-16"/>
        </w:rPr>
        <w:object w:dxaOrig="1205" w:dyaOrig="566" w14:anchorId="0AFC3B73">
          <v:shape id="_x0000_i1048" type="#_x0000_t75" style="width:60pt;height:28.2pt" o:ole="" filled="t">
            <v:fill color2="black"/>
            <v:imagedata r:id="rId50" o:title="" croptop="-115f" cropbottom="-115f" cropleft="-54f" cropright="-54f"/>
          </v:shape>
          <o:OLEObject Type="Embed" ShapeID="_x0000_i1048" DrawAspect="Content" ObjectID="_1709542475" r:id="rId51"/>
        </w:object>
      </w:r>
      <w:r>
        <w:rPr>
          <w:rFonts w:cs="Times"/>
        </w:rPr>
        <w:t xml:space="preserve"> </w:t>
      </w:r>
      <w:r>
        <w:tab/>
      </w:r>
      <w:r>
        <w:tab/>
      </w:r>
      <w:r>
        <w:tab/>
      </w:r>
      <w:r>
        <w:tab/>
      </w:r>
      <w:r>
        <w:tab/>
        <w:t>(12)</w:t>
      </w:r>
    </w:p>
    <w:p w14:paraId="01AD466F" w14:textId="77777777" w:rsidR="00000000" w:rsidRDefault="00C43D9D">
      <w:pPr>
        <w:pStyle w:val="Corpodetexto"/>
      </w:pPr>
    </w:p>
    <w:p w14:paraId="6F73D3C2" w14:textId="77777777" w:rsidR="00000000" w:rsidRDefault="00C43D9D">
      <w:pPr>
        <w:pStyle w:val="Corpodetexto"/>
      </w:pPr>
      <w:r>
        <w:t xml:space="preserve">tem a designação de </w:t>
      </w:r>
      <w:r>
        <w:rPr>
          <w:b/>
          <w:i/>
        </w:rPr>
        <w:t>coeficiente de amortecimento</w:t>
      </w:r>
      <w:r>
        <w:rPr>
          <w:i/>
        </w:rPr>
        <w:t xml:space="preserve"> (</w:t>
      </w:r>
      <w:r>
        <w:rPr>
          <w:rFonts w:ascii="Symbol" w:hAnsi="Symbol" w:cs="Symbol"/>
        </w:rPr>
        <w:t></w:t>
      </w:r>
      <w:r>
        <w:rPr>
          <w:i/>
        </w:rPr>
        <w:t xml:space="preserve"> </w:t>
      </w:r>
      <w:r>
        <w:t xml:space="preserve">é designado </w:t>
      </w:r>
      <w:r>
        <w:rPr>
          <w:b/>
          <w:i/>
        </w:rPr>
        <w:t>tempo de amortecimento</w:t>
      </w:r>
      <w:r>
        <w:t xml:space="preserve">) </w:t>
      </w:r>
    </w:p>
    <w:p w14:paraId="498FA59A" w14:textId="77777777" w:rsidR="00000000" w:rsidRDefault="00C43D9D">
      <w:pPr>
        <w:pStyle w:val="Corpodetexto"/>
      </w:pPr>
    </w:p>
    <w:p w14:paraId="26D0D38C" w14:textId="77777777" w:rsidR="00000000" w:rsidRDefault="00C43D9D">
      <w:pPr>
        <w:pStyle w:val="Corpodetexto"/>
        <w:ind w:firstLine="720"/>
        <w:jc w:val="right"/>
      </w:pPr>
      <w:r>
        <w:rPr>
          <w:position w:val="-21"/>
        </w:rPr>
        <w:object w:dxaOrig="2295" w:dyaOrig="668" w14:anchorId="09815318">
          <v:shape id="_x0000_i1049" type="#_x0000_t75" style="width:114.6pt;height:33.6pt" o:ole="" filled="t">
            <v:fill color2="black"/>
            <v:imagedata r:id="rId52" o:title="" croptop="-98f" cropbottom="-98f" cropleft="-28f" cropright="-28f"/>
          </v:shape>
          <o:OLEObject Type="Embed" ShapeID="_x0000_i1049" DrawAspect="Content" ObjectID="_1709542476" r:id="rId53"/>
        </w:object>
      </w:r>
      <w:r>
        <w:tab/>
        <w:t xml:space="preserve">  </w:t>
      </w:r>
      <w:r>
        <w:tab/>
      </w:r>
      <w:r>
        <w:tab/>
      </w:r>
      <w:r>
        <w:tab/>
      </w:r>
      <w:r>
        <w:tab/>
        <w:t>(13)</w:t>
      </w:r>
    </w:p>
    <w:p w14:paraId="34506A17" w14:textId="77777777" w:rsidR="00000000" w:rsidRDefault="00C43D9D">
      <w:pPr>
        <w:pStyle w:val="Corpodetexto"/>
      </w:pPr>
      <w:r>
        <w:tab/>
      </w:r>
      <w:r>
        <w:tab/>
      </w:r>
      <w:r>
        <w:tab/>
      </w:r>
    </w:p>
    <w:p w14:paraId="0C02D218" w14:textId="77777777" w:rsidR="00000000" w:rsidRDefault="00C43D9D">
      <w:pPr>
        <w:pStyle w:val="Corpodetexto"/>
      </w:pPr>
      <w:r>
        <w:t xml:space="preserve">tem a designação de </w:t>
      </w:r>
      <w:r>
        <w:rPr>
          <w:b/>
          <w:i/>
        </w:rPr>
        <w:t>frequência própria</w:t>
      </w:r>
      <w:r>
        <w:t xml:space="preserve"> </w:t>
      </w:r>
      <w:r>
        <w:rPr>
          <w:b/>
          <w:i/>
        </w:rPr>
        <w:t>angular</w:t>
      </w:r>
      <w:r>
        <w:t xml:space="preserve"> do sistema (</w:t>
      </w:r>
      <w:r>
        <w:rPr>
          <w:i/>
        </w:rPr>
        <w:t>f</w:t>
      </w:r>
      <w:r>
        <w:rPr>
          <w:i/>
          <w:vertAlign w:val="subscript"/>
        </w:rPr>
        <w:t>0</w:t>
      </w:r>
      <w:r>
        <w:t xml:space="preserve"> é a </w:t>
      </w:r>
      <w:r>
        <w:rPr>
          <w:b/>
          <w:i/>
        </w:rPr>
        <w:t>frequ</w:t>
      </w:r>
      <w:r>
        <w:rPr>
          <w:b/>
          <w:i/>
        </w:rPr>
        <w:t>ência própria linear</w:t>
      </w:r>
      <w:r>
        <w:t xml:space="preserve"> e </w:t>
      </w:r>
      <w:r>
        <w:rPr>
          <w:i/>
        </w:rPr>
        <w:t>T</w:t>
      </w:r>
      <w:r>
        <w:rPr>
          <w:i/>
          <w:vertAlign w:val="subscript"/>
        </w:rPr>
        <w:t>0</w:t>
      </w:r>
      <w:r>
        <w:t xml:space="preserve"> é o </w:t>
      </w:r>
      <w:r>
        <w:rPr>
          <w:b/>
          <w:i/>
        </w:rPr>
        <w:t>período de oscilação</w:t>
      </w:r>
      <w:r>
        <w:t>). Um pouco à semelhança do processo do cálculo da primitiva de funções, a resposta à pergunta “</w:t>
      </w:r>
      <w:r>
        <w:rPr>
          <w:i/>
        </w:rPr>
        <w:t>Qual é a função Z(t) que satisfaz a equação (11)?”</w:t>
      </w:r>
      <w:r>
        <w:t xml:space="preserve"> passa por encontrar uma função cuja soma das 1ª e 2ª deriva</w:t>
      </w:r>
      <w:r>
        <w:t xml:space="preserve">das seja proporcional a ela própria. Facilmente se verifica que uma função do tipo </w:t>
      </w:r>
      <w:r>
        <w:rPr>
          <w:position w:val="-3"/>
        </w:rPr>
        <w:object w:dxaOrig="313" w:dyaOrig="302" w14:anchorId="415D688E">
          <v:shape id="_x0000_i1050" type="#_x0000_t75" style="width:15.6pt;height:15pt" o:ole="" filled="t">
            <v:fill color2="black"/>
            <v:imagedata r:id="rId54" o:title="" croptop="-217f" cropbottom="-217f" cropleft="-209f" cropright="-209f"/>
          </v:shape>
          <o:OLEObject Type="Embed" ShapeID="_x0000_i1050" DrawAspect="Content" ObjectID="_1709542477" r:id="rId55"/>
        </w:object>
      </w:r>
      <w:r>
        <w:t xml:space="preserve"> satisfaz essa condição. De facto, considerando </w:t>
      </w:r>
    </w:p>
    <w:p w14:paraId="63429F1C" w14:textId="77777777" w:rsidR="00000000" w:rsidRDefault="00C43D9D">
      <w:pPr>
        <w:pStyle w:val="Corpodetexto"/>
      </w:pPr>
    </w:p>
    <w:p w14:paraId="0DDEDE73" w14:textId="77777777" w:rsidR="00000000" w:rsidRDefault="00C43D9D">
      <w:pPr>
        <w:pStyle w:val="Corpodetexto"/>
        <w:jc w:val="right"/>
      </w:pPr>
      <w:r>
        <w:rPr>
          <w:position w:val="-5"/>
        </w:rPr>
        <w:object w:dxaOrig="1301" w:dyaOrig="355" w14:anchorId="3780E933">
          <v:shape id="_x0000_i1051" type="#_x0000_t75" style="width:64.8pt;height:18pt" o:ole="" filled="t">
            <v:fill color2="black"/>
            <v:imagedata r:id="rId56" o:title="" croptop="-184f" cropbottom="-184f" cropleft="-50f" cropright="-50f"/>
          </v:shape>
          <o:OLEObject Type="Embed" ShapeID="_x0000_i1051" DrawAspect="Content" ObjectID="_1709542478" r:id="rId57"/>
        </w:object>
      </w:r>
      <w:r>
        <w:tab/>
        <w:t>,</w:t>
      </w:r>
      <w:r>
        <w:tab/>
      </w:r>
      <w:r>
        <w:tab/>
      </w:r>
      <w:r>
        <w:tab/>
      </w:r>
      <w:r>
        <w:tab/>
        <w:t>(14)</w:t>
      </w:r>
    </w:p>
    <w:p w14:paraId="3A089D1F" w14:textId="77777777" w:rsidR="00000000" w:rsidRDefault="00C43D9D">
      <w:pPr>
        <w:pStyle w:val="Corpodetexto"/>
      </w:pPr>
    </w:p>
    <w:p w14:paraId="778082B4" w14:textId="77777777" w:rsidR="00000000" w:rsidRDefault="00C43D9D">
      <w:pPr>
        <w:pStyle w:val="Corpodetexto"/>
      </w:pPr>
      <w:r>
        <w:t xml:space="preserve">em que </w:t>
      </w:r>
      <w:r>
        <w:rPr>
          <w:i/>
        </w:rPr>
        <w:t>Z</w:t>
      </w:r>
      <w:r>
        <w:rPr>
          <w:i/>
          <w:vertAlign w:val="subscript"/>
        </w:rPr>
        <w:t xml:space="preserve">0 </w:t>
      </w:r>
      <w:r>
        <w:t xml:space="preserve">e </w:t>
      </w:r>
      <w:r>
        <w:rPr>
          <w:i/>
        </w:rPr>
        <w:t>s</w:t>
      </w:r>
      <w:r>
        <w:t xml:space="preserve"> são constantes, então</w:t>
      </w:r>
    </w:p>
    <w:p w14:paraId="1823286E" w14:textId="77777777" w:rsidR="00000000" w:rsidRDefault="00C43D9D">
      <w:pPr>
        <w:pStyle w:val="Corpodetexto"/>
      </w:pPr>
    </w:p>
    <w:p w14:paraId="17D2D350" w14:textId="77777777" w:rsidR="00000000" w:rsidRDefault="00C43D9D">
      <w:pPr>
        <w:pStyle w:val="Corpodetexto"/>
      </w:pPr>
      <w:r>
        <w:tab/>
      </w:r>
      <w:r>
        <w:tab/>
      </w:r>
      <w:r>
        <w:tab/>
      </w:r>
      <w:r>
        <w:tab/>
      </w:r>
      <w:r>
        <w:tab/>
      </w:r>
      <w:r>
        <w:rPr>
          <w:position w:val="-18"/>
        </w:rPr>
        <w:object w:dxaOrig="1487" w:dyaOrig="619" w14:anchorId="677F2CA8">
          <v:shape id="_x0000_i1052" type="#_x0000_t75" style="width:74.4pt;height:31.2pt" o:ole="" filled="t">
            <v:fill color2="black"/>
            <v:imagedata r:id="rId58" o:title="" croptop="-105f" cropbottom="-105f" cropleft="-44f" cropright="-44f"/>
          </v:shape>
          <o:OLEObject Type="Embed" ShapeID="_x0000_i1052" DrawAspect="Content" ObjectID="_1709542479" r:id="rId59"/>
        </w:object>
      </w:r>
      <w:r>
        <w:tab/>
      </w:r>
      <w:r>
        <w:tab/>
      </w:r>
      <w:r>
        <w:tab/>
      </w:r>
      <w:r>
        <w:tab/>
        <w:t xml:space="preserve">           (15)</w:t>
      </w:r>
    </w:p>
    <w:p w14:paraId="0E016541" w14:textId="77777777" w:rsidR="00000000" w:rsidRDefault="00C43D9D">
      <w:pPr>
        <w:pStyle w:val="Corpodetexto"/>
      </w:pPr>
    </w:p>
    <w:p w14:paraId="66962323" w14:textId="77777777" w:rsidR="00000000" w:rsidRDefault="00C43D9D">
      <w:pPr>
        <w:pStyle w:val="Corpodetexto"/>
      </w:pPr>
      <w:r>
        <w:t>e substituin</w:t>
      </w:r>
      <w:r>
        <w:t>do (14) e (15) em (11) obtém-se</w:t>
      </w:r>
    </w:p>
    <w:p w14:paraId="28CEDC38" w14:textId="77777777" w:rsidR="00000000" w:rsidRDefault="00C43D9D">
      <w:pPr>
        <w:pStyle w:val="Corpodetexto"/>
      </w:pPr>
    </w:p>
    <w:p w14:paraId="22E31667" w14:textId="77777777" w:rsidR="00000000" w:rsidRDefault="00C43D9D">
      <w:pPr>
        <w:pStyle w:val="Corpodetexto"/>
        <w:jc w:val="right"/>
      </w:pPr>
      <w:r>
        <w:rPr>
          <w:position w:val="-5"/>
        </w:rPr>
        <w:object w:dxaOrig="3046" w:dyaOrig="355" w14:anchorId="14E10EC9">
          <v:shape id="_x0000_i1053" type="#_x0000_t75" style="width:152.4pt;height:18pt" o:ole="" filled="t">
            <v:fill color2="black"/>
            <v:imagedata r:id="rId60" o:title="" croptop="-184f" cropbottom="-184f" cropleft="-21f" cropright="-21f"/>
          </v:shape>
          <o:OLEObject Type="Embed" ShapeID="_x0000_i1053" DrawAspect="Content" ObjectID="_1709542480" r:id="rId61"/>
        </w:object>
      </w:r>
      <w:r>
        <w:rPr>
          <w:rFonts w:cs="Times"/>
        </w:rPr>
        <w:t xml:space="preserve">    </w:t>
      </w:r>
      <w:r>
        <w:t>.</w:t>
      </w:r>
      <w:r>
        <w:tab/>
      </w:r>
      <w:r>
        <w:tab/>
      </w:r>
      <w:r>
        <w:tab/>
        <w:t>(16)</w:t>
      </w:r>
    </w:p>
    <w:p w14:paraId="7CDF40E2" w14:textId="77777777" w:rsidR="00000000" w:rsidRDefault="00C43D9D">
      <w:pPr>
        <w:pStyle w:val="Corpodetexto"/>
        <w:jc w:val="right"/>
      </w:pPr>
    </w:p>
    <w:p w14:paraId="1BC92BA5" w14:textId="77777777" w:rsidR="00000000" w:rsidRDefault="00C43D9D">
      <w:pPr>
        <w:pStyle w:val="Corpodetexto"/>
      </w:pPr>
      <w:r>
        <w:t xml:space="preserve">Para (16) poder ser válida para qualquer instante de tempo tem que ser </w:t>
      </w:r>
    </w:p>
    <w:p w14:paraId="0F9C1111" w14:textId="77777777" w:rsidR="00000000" w:rsidRDefault="00C43D9D">
      <w:pPr>
        <w:pStyle w:val="Corpodetexto"/>
      </w:pPr>
    </w:p>
    <w:p w14:paraId="71476E86" w14:textId="77777777" w:rsidR="00000000" w:rsidRDefault="00C43D9D">
      <w:pPr>
        <w:pStyle w:val="Corpodetexto"/>
        <w:jc w:val="right"/>
      </w:pPr>
      <w:r>
        <w:rPr>
          <w:position w:val="-5"/>
        </w:rPr>
        <w:object w:dxaOrig="1606" w:dyaOrig="355" w14:anchorId="19010220">
          <v:shape id="_x0000_i1054" type="#_x0000_t75" style="width:80.4pt;height:18pt" o:ole="" filled="t">
            <v:fill color2="black"/>
            <v:imagedata r:id="rId62" o:title="" croptop="-184f" cropbottom="-184f" cropleft="-40f" cropright="-40f"/>
          </v:shape>
          <o:OLEObject Type="Embed" ShapeID="_x0000_i1054" DrawAspect="Content" ObjectID="_1709542481" r:id="rId63"/>
        </w:object>
      </w:r>
      <w:r>
        <w:tab/>
      </w:r>
      <w:r>
        <w:tab/>
      </w:r>
      <w:r>
        <w:tab/>
      </w:r>
      <w:r>
        <w:tab/>
        <w:t>(17a)</w:t>
      </w:r>
    </w:p>
    <w:p w14:paraId="5C67F11B" w14:textId="77777777" w:rsidR="00000000" w:rsidRDefault="00C43D9D">
      <w:pPr>
        <w:pStyle w:val="Corpodetexto"/>
        <w:jc w:val="right"/>
      </w:pPr>
    </w:p>
    <w:p w14:paraId="1A997E57" w14:textId="77777777" w:rsidR="00000000" w:rsidRDefault="00C43D9D">
      <w:pPr>
        <w:pStyle w:val="Corpodetexto"/>
      </w:pPr>
      <w:r>
        <w:t xml:space="preserve">ou seja </w:t>
      </w:r>
    </w:p>
    <w:p w14:paraId="0D9087CE" w14:textId="77777777" w:rsidR="00000000" w:rsidRDefault="00C43D9D">
      <w:pPr>
        <w:pStyle w:val="Corpodetexto"/>
        <w:jc w:val="right"/>
      </w:pPr>
      <w:r>
        <w:rPr>
          <w:position w:val="-7"/>
        </w:rPr>
        <w:object w:dxaOrig="1772" w:dyaOrig="382" w14:anchorId="56BB3594">
          <v:shape id="_x0000_i1055" type="#_x0000_t75" style="width:88.8pt;height:19.2pt" o:ole="" filled="t">
            <v:fill color2="black"/>
            <v:imagedata r:id="rId64" o:title="" croptop="-171f" cropbottom="-171f" cropleft="-36f" cropright="-36f"/>
          </v:shape>
          <o:OLEObject Type="Embed" ShapeID="_x0000_i1055" DrawAspect="Content" ObjectID="_1709542482" r:id="rId65"/>
        </w:object>
      </w:r>
      <w:r>
        <w:tab/>
      </w:r>
      <w:r>
        <w:tab/>
      </w:r>
      <w:r>
        <w:tab/>
      </w:r>
      <w:r>
        <w:tab/>
        <w:t>(17b)</w:t>
      </w:r>
    </w:p>
    <w:p w14:paraId="7CB6A626" w14:textId="77777777" w:rsidR="00000000" w:rsidRDefault="00C43D9D">
      <w:pPr>
        <w:pStyle w:val="Corpodetexto"/>
      </w:pPr>
    </w:p>
    <w:p w14:paraId="0611087A" w14:textId="77777777" w:rsidR="00000000" w:rsidRDefault="00C43D9D">
      <w:pPr>
        <w:pStyle w:val="Corpodetexto"/>
      </w:pPr>
      <w:r>
        <w:tab/>
      </w:r>
      <w:proofErr w:type="gramStart"/>
      <w:r>
        <w:t>Conclui-se portanto</w:t>
      </w:r>
      <w:proofErr w:type="gramEnd"/>
      <w:r>
        <w:t xml:space="preserve"> que, para que a equação (14) possa ser solução d</w:t>
      </w:r>
      <w:r>
        <w:t xml:space="preserve">a equação (11), o parâmetro </w:t>
      </w:r>
      <w:r>
        <w:rPr>
          <w:i/>
        </w:rPr>
        <w:t>s</w:t>
      </w:r>
      <w:r>
        <w:t xml:space="preserve"> tem de ser uma raiz do polinómio de 2º grau (17a). Existem 3 casos possíveis: (</w:t>
      </w:r>
      <w:r>
        <w:rPr>
          <w:i/>
        </w:rPr>
        <w:t>i</w:t>
      </w:r>
      <w:r>
        <w:t xml:space="preserve">) </w:t>
      </w:r>
      <w:r>
        <w:rPr>
          <w:rFonts w:ascii="Symbol" w:hAnsi="Symbol" w:cs="Symbol"/>
          <w:i/>
        </w:rPr>
        <w:t></w:t>
      </w:r>
      <w:r>
        <w:rPr>
          <w:rFonts w:ascii="Symbol" w:hAnsi="Symbol" w:cs="Symbol"/>
          <w:i/>
        </w:rPr>
        <w:t></w:t>
      </w:r>
      <w:r>
        <w:rPr>
          <w:rFonts w:ascii="Symbol" w:hAnsi="Symbol" w:cs="Symbol"/>
          <w:i/>
        </w:rPr>
        <w:t></w:t>
      </w:r>
      <w:r>
        <w:rPr>
          <w:rFonts w:ascii="Symbol" w:hAnsi="Symbol" w:cs="Symbol"/>
          <w:i/>
        </w:rPr>
        <w:t></w:t>
      </w:r>
      <w:r>
        <w:rPr>
          <w:rFonts w:ascii="Symbol" w:hAnsi="Symbol" w:cs="Symbol"/>
          <w:i/>
        </w:rPr>
        <w:t></w:t>
      </w:r>
      <w:r>
        <w:rPr>
          <w:rFonts w:ascii="Symbol" w:hAnsi="Symbol" w:cs="Symbol"/>
          <w:vertAlign w:val="subscript"/>
        </w:rPr>
        <w:t></w:t>
      </w:r>
      <w:r>
        <w:rPr>
          <w:rFonts w:ascii="Symbol" w:hAnsi="Symbol" w:cs="Symbol"/>
          <w:i/>
        </w:rPr>
        <w:t></w:t>
      </w:r>
      <w:r>
        <w:rPr>
          <w:rFonts w:ascii="Symbol" w:hAnsi="Symbol" w:cs="Symbol"/>
          <w:i/>
        </w:rPr>
        <w:t></w:t>
      </w:r>
      <w:r>
        <w:rPr>
          <w:rFonts w:ascii="Symbol" w:hAnsi="Symbol" w:cs="Symbol"/>
          <w:i/>
        </w:rPr>
        <w:t></w:t>
      </w:r>
      <w:proofErr w:type="spellStart"/>
      <w:r>
        <w:rPr>
          <w:i/>
        </w:rPr>
        <w:t>ii</w:t>
      </w:r>
      <w:proofErr w:type="spellEnd"/>
      <w:r>
        <w:rPr>
          <w:rFonts w:ascii="Symbol" w:hAnsi="Symbol" w:cs="Symbol"/>
        </w:rPr>
        <w:t></w:t>
      </w:r>
      <w:r>
        <w:rPr>
          <w:rFonts w:ascii="Symbol" w:hAnsi="Symbol" w:cs="Symbol"/>
          <w:i/>
        </w:rPr>
        <w:t></w:t>
      </w:r>
      <w:r>
        <w:rPr>
          <w:rFonts w:ascii="Symbol" w:hAnsi="Symbol" w:cs="Symbol"/>
          <w:i/>
        </w:rPr>
        <w:t></w:t>
      </w:r>
      <w:r>
        <w:rPr>
          <w:rFonts w:ascii="Symbol" w:hAnsi="Symbol" w:cs="Symbol"/>
          <w:i/>
        </w:rPr>
        <w:t></w:t>
      </w:r>
      <w:r>
        <w:rPr>
          <w:rFonts w:ascii="Symbol" w:hAnsi="Symbol" w:cs="Symbol"/>
          <w:i/>
        </w:rPr>
        <w:t></w:t>
      </w:r>
      <w:r>
        <w:rPr>
          <w:rFonts w:ascii="Symbol" w:hAnsi="Symbol" w:cs="Symbol"/>
          <w:i/>
        </w:rPr>
        <w:t></w:t>
      </w:r>
      <w:r>
        <w:rPr>
          <w:rFonts w:ascii="Symbol" w:hAnsi="Symbol" w:cs="Symbol"/>
          <w:i/>
        </w:rPr>
        <w:t></w:t>
      </w:r>
      <w:r>
        <w:rPr>
          <w:rFonts w:ascii="Symbol" w:hAnsi="Symbol" w:cs="Symbol"/>
          <w:i/>
        </w:rPr>
        <w:t></w:t>
      </w:r>
      <w:proofErr w:type="gramStart"/>
      <w:r>
        <w:rPr>
          <w:rFonts w:ascii="Symbol" w:hAnsi="Symbol" w:cs="Symbol"/>
          <w:vertAlign w:val="subscript"/>
        </w:rPr>
        <w:t></w:t>
      </w:r>
      <w:r>
        <w:rPr>
          <w:i/>
          <w:vertAlign w:val="subscript"/>
        </w:rPr>
        <w:t xml:space="preserve">  </w:t>
      </w:r>
      <w:r>
        <w:t>e</w:t>
      </w:r>
      <w:proofErr w:type="gramEnd"/>
      <w:r>
        <w:t xml:space="preserve"> (</w:t>
      </w:r>
      <w:proofErr w:type="spellStart"/>
      <w:r>
        <w:rPr>
          <w:i/>
        </w:rPr>
        <w:t>iii</w:t>
      </w:r>
      <w:proofErr w:type="spellEnd"/>
      <w:r>
        <w:t xml:space="preserve">) </w:t>
      </w:r>
      <w:r>
        <w:rPr>
          <w:rFonts w:ascii="Symbol" w:hAnsi="Symbol" w:cs="Symbol"/>
          <w:i/>
        </w:rPr>
        <w:t></w:t>
      </w:r>
      <w:r>
        <w:rPr>
          <w:rFonts w:ascii="Symbol" w:hAnsi="Symbol" w:cs="Symbol"/>
          <w:i/>
        </w:rPr>
        <w:t></w:t>
      </w:r>
      <w:r>
        <w:rPr>
          <w:rFonts w:ascii="Symbol" w:hAnsi="Symbol" w:cs="Symbol"/>
          <w:i/>
        </w:rPr>
        <w:t></w:t>
      </w:r>
      <w:r>
        <w:rPr>
          <w:rFonts w:ascii="Symbol" w:hAnsi="Symbol" w:cs="Symbol"/>
          <w:i/>
        </w:rPr>
        <w:t></w:t>
      </w:r>
      <w:r>
        <w:rPr>
          <w:rFonts w:ascii="Symbol" w:hAnsi="Symbol" w:cs="Symbol"/>
          <w:i/>
        </w:rPr>
        <w:t></w:t>
      </w:r>
      <w:r>
        <w:rPr>
          <w:rFonts w:ascii="Symbol" w:hAnsi="Symbol" w:cs="Symbol"/>
          <w:vertAlign w:val="subscript"/>
        </w:rPr>
        <w:t></w:t>
      </w:r>
      <w:r>
        <w:rPr>
          <w:rFonts w:ascii="Symbol" w:hAnsi="Symbol" w:cs="Symbol"/>
        </w:rPr>
        <w:t></w:t>
      </w:r>
      <w:r>
        <w:rPr>
          <w:rFonts w:ascii="Symbol" w:hAnsi="Symbol" w:cs="Symbol"/>
        </w:rPr>
        <w:t></w:t>
      </w:r>
      <w:r>
        <w:t>Os casos (</w:t>
      </w:r>
      <w:r>
        <w:rPr>
          <w:i/>
        </w:rPr>
        <w:t>i</w:t>
      </w:r>
      <w:r>
        <w:t>) e (</w:t>
      </w:r>
      <w:proofErr w:type="spellStart"/>
      <w:r>
        <w:rPr>
          <w:i/>
        </w:rPr>
        <w:t>ii</w:t>
      </w:r>
      <w:proofErr w:type="spellEnd"/>
      <w:r>
        <w:t xml:space="preserve">) correspondem a valores de </w:t>
      </w:r>
      <w:r>
        <w:rPr>
          <w:i/>
        </w:rPr>
        <w:t>s</w:t>
      </w:r>
      <w:r>
        <w:t xml:space="preserve"> reais e conduzem a funções </w:t>
      </w:r>
      <w:r>
        <w:rPr>
          <w:i/>
        </w:rPr>
        <w:t>Z(t)</w:t>
      </w:r>
      <w:r>
        <w:t xml:space="preserve"> que são combinações linear</w:t>
      </w:r>
      <w:r>
        <w:t>es de exponenciais decrescentes no tempo. Nestes dois casos não são observadas oscilações no sistema. Estas situações podem encontrar-se em sistemas com atrito muito elevado (como é pretendido, por exemplo, num automóvel com a suspensão bem afinada). O cas</w:t>
      </w:r>
      <w:r>
        <w:t>o (</w:t>
      </w:r>
      <w:proofErr w:type="spellStart"/>
      <w:r>
        <w:rPr>
          <w:i/>
        </w:rPr>
        <w:t>iii</w:t>
      </w:r>
      <w:proofErr w:type="spellEnd"/>
      <w:r>
        <w:t xml:space="preserve">) é o mais interessante para este trabalho. Os valores de </w:t>
      </w:r>
      <w:r>
        <w:rPr>
          <w:i/>
        </w:rPr>
        <w:t>s</w:t>
      </w:r>
      <w:r>
        <w:t xml:space="preserve"> são números complexos que conduzem a funções oscilantes amortecidas. De facto (17b) pode ser escrita na forma</w:t>
      </w:r>
    </w:p>
    <w:p w14:paraId="567EEFC9" w14:textId="77777777" w:rsidR="00000000" w:rsidRDefault="00C43D9D">
      <w:pPr>
        <w:pStyle w:val="Corpodetexto"/>
      </w:pPr>
    </w:p>
    <w:p w14:paraId="5EC1C616" w14:textId="77777777" w:rsidR="00000000" w:rsidRDefault="00C43D9D">
      <w:pPr>
        <w:pStyle w:val="Corpodetexto"/>
        <w:jc w:val="right"/>
      </w:pPr>
      <w:r>
        <w:rPr>
          <w:position w:val="-7"/>
        </w:rPr>
        <w:object w:dxaOrig="3092" w:dyaOrig="382" w14:anchorId="67035232">
          <v:shape id="_x0000_i1056" type="#_x0000_t75" style="width:154.8pt;height:19.2pt" o:ole="" filled="t">
            <v:fill color2="black"/>
            <v:imagedata r:id="rId66" o:title="" croptop="-171f" cropbottom="-171f" cropleft="-21f" cropright="-21f"/>
          </v:shape>
          <o:OLEObject Type="Embed" ShapeID="_x0000_i1056" DrawAspect="Content" ObjectID="_1709542483" r:id="rId67"/>
        </w:object>
      </w:r>
      <w:r>
        <w:tab/>
      </w:r>
      <w:r>
        <w:tab/>
      </w:r>
      <w:r>
        <w:tab/>
        <w:t>(18)</w:t>
      </w:r>
    </w:p>
    <w:p w14:paraId="4AD9328D" w14:textId="77777777" w:rsidR="00000000" w:rsidRDefault="00C43D9D">
      <w:pPr>
        <w:pStyle w:val="Corpodetexto"/>
      </w:pPr>
      <w:r>
        <w:t>com</w:t>
      </w:r>
    </w:p>
    <w:p w14:paraId="09752F08" w14:textId="77777777" w:rsidR="00000000" w:rsidRDefault="00C43D9D">
      <w:pPr>
        <w:pStyle w:val="Corpodetexto"/>
        <w:jc w:val="right"/>
      </w:pPr>
      <w:r>
        <w:rPr>
          <w:position w:val="-7"/>
        </w:rPr>
        <w:object w:dxaOrig="1329" w:dyaOrig="382" w14:anchorId="0575236E">
          <v:shape id="_x0000_i1057" type="#_x0000_t75" style="width:66.6pt;height:19.2pt" o:ole="" filled="t">
            <v:fill color2="black"/>
            <v:imagedata r:id="rId68" o:title="" croptop="-171f" cropbottom="-171f" cropleft="-49f" cropright="-49f"/>
          </v:shape>
          <o:OLEObject Type="Embed" ShapeID="_x0000_i1057" DrawAspect="Content" ObjectID="_1709542484" r:id="rId69"/>
        </w:object>
      </w:r>
      <w:r>
        <w:tab/>
      </w:r>
      <w:r>
        <w:tab/>
      </w:r>
      <w:r>
        <w:tab/>
      </w:r>
      <w:r>
        <w:tab/>
      </w:r>
      <w:r>
        <w:tab/>
        <w:t>(19)</w:t>
      </w:r>
    </w:p>
    <w:p w14:paraId="6F99F748" w14:textId="77777777" w:rsidR="00000000" w:rsidRDefault="00C43D9D">
      <w:pPr>
        <w:pStyle w:val="Corpodetexto"/>
        <w:jc w:val="right"/>
      </w:pPr>
    </w:p>
    <w:p w14:paraId="00B079E6" w14:textId="77777777" w:rsidR="00000000" w:rsidRDefault="00C43D9D">
      <w:pPr>
        <w:pStyle w:val="Corpodetexto"/>
      </w:pPr>
      <w:r>
        <w:t>e, neste caso, a solução de (11)</w:t>
      </w:r>
      <w:r>
        <w:t xml:space="preserve"> escreve-se na forma</w:t>
      </w:r>
    </w:p>
    <w:p w14:paraId="0D412009" w14:textId="77777777" w:rsidR="00000000" w:rsidRDefault="00C43D9D">
      <w:pPr>
        <w:pStyle w:val="Corpodetexto"/>
      </w:pPr>
    </w:p>
    <w:p w14:paraId="1676A495" w14:textId="77777777" w:rsidR="00000000" w:rsidRDefault="00C43D9D">
      <w:pPr>
        <w:pStyle w:val="Corpodetexto"/>
        <w:jc w:val="right"/>
      </w:pPr>
      <w:r>
        <w:rPr>
          <w:position w:val="-5"/>
        </w:rPr>
        <w:object w:dxaOrig="3167" w:dyaOrig="355" w14:anchorId="79DCEF93">
          <v:shape id="_x0000_i1058" type="#_x0000_t75" style="width:158.4pt;height:18pt" o:ole="" filled="t">
            <v:fill color2="black"/>
            <v:imagedata r:id="rId70" o:title="" croptop="-184f" cropbottom="-184f" cropleft="-20f" cropright="-20f"/>
          </v:shape>
          <o:OLEObject Type="Embed" ShapeID="_x0000_i1058" DrawAspect="Content" ObjectID="_1709542485" r:id="rId71"/>
        </w:object>
      </w:r>
      <w:r>
        <w:tab/>
      </w:r>
      <w:r>
        <w:tab/>
      </w:r>
      <w:r>
        <w:tab/>
        <w:t>(20)</w:t>
      </w:r>
    </w:p>
    <w:p w14:paraId="6094A6A8" w14:textId="77777777" w:rsidR="00000000" w:rsidRDefault="00C43D9D">
      <w:pPr>
        <w:pStyle w:val="Corpodetexto"/>
        <w:jc w:val="right"/>
      </w:pPr>
    </w:p>
    <w:p w14:paraId="41CA57E8" w14:textId="77777777" w:rsidR="00000000" w:rsidRDefault="00C43D9D">
      <w:pPr>
        <w:pStyle w:val="Corpodetexto"/>
      </w:pPr>
      <w:r>
        <w:t xml:space="preserve">Se considerarmos que </w:t>
      </w:r>
      <w:r>
        <w:rPr>
          <w:i/>
        </w:rPr>
        <w:t>A</w:t>
      </w:r>
      <w:r>
        <w:rPr>
          <w:vertAlign w:val="subscript"/>
        </w:rPr>
        <w:t>1</w:t>
      </w:r>
      <w:r>
        <w:rPr>
          <w:i/>
        </w:rPr>
        <w:t xml:space="preserve"> </w:t>
      </w:r>
      <w:r>
        <w:t>e</w:t>
      </w:r>
      <w:r>
        <w:rPr>
          <w:i/>
        </w:rPr>
        <w:t xml:space="preserve"> A</w:t>
      </w:r>
      <w:r>
        <w:rPr>
          <w:vertAlign w:val="subscript"/>
        </w:rPr>
        <w:t>2</w:t>
      </w:r>
      <w:r>
        <w:t xml:space="preserve"> se podem escrever como </w:t>
      </w:r>
      <w:r>
        <w:rPr>
          <w:position w:val="-18"/>
        </w:rPr>
        <w:object w:dxaOrig="1217" w:dyaOrig="619" w14:anchorId="2BDFD895">
          <v:shape id="_x0000_i1059" type="#_x0000_t75" style="width:60.6pt;height:31.2pt" o:ole="" filled="t">
            <v:fill color2="black"/>
            <v:imagedata r:id="rId72" o:title="" croptop="-105f" cropbottom="-105f" cropleft="-53f" cropright="-53f"/>
          </v:shape>
          <o:OLEObject Type="Embed" ShapeID="_x0000_i1059" DrawAspect="Content" ObjectID="_1709542486" r:id="rId73"/>
        </w:object>
      </w:r>
      <w:r>
        <w:t xml:space="preserve">, </w:t>
      </w:r>
      <w:r>
        <w:rPr>
          <w:position w:val="-18"/>
        </w:rPr>
        <w:object w:dxaOrig="1339" w:dyaOrig="619" w14:anchorId="4584A179">
          <v:shape id="_x0000_i1060" type="#_x0000_t75" style="width:67.2pt;height:31.2pt" o:ole="" filled="t">
            <v:fill color2="black"/>
            <v:imagedata r:id="rId74" o:title="" croptop="-105f" cropbottom="-105f" cropleft="-48f" cropright="-48f"/>
          </v:shape>
          <o:OLEObject Type="Embed" ShapeID="_x0000_i1060" DrawAspect="Content" ObjectID="_1709542487" r:id="rId75"/>
        </w:object>
      </w:r>
      <w:r>
        <w:t xml:space="preserve"> e que a partir das expressões de Euler </w:t>
      </w:r>
      <w:r>
        <w:rPr>
          <w:position w:val="-18"/>
        </w:rPr>
        <w:object w:dxaOrig="1708" w:dyaOrig="602" w14:anchorId="0C337487">
          <v:shape id="_x0000_i1061" type="#_x0000_t75" style="width:85.2pt;height:30pt" o:ole="" filled="t">
            <v:fill color2="black"/>
            <v:imagedata r:id="rId76" o:title="" croptop="-108f" cropbottom="-108f" cropleft="-38f" cropright="-38f"/>
          </v:shape>
          <o:OLEObject Type="Embed" ShapeID="_x0000_i1061" DrawAspect="Content" ObjectID="_1709542488" r:id="rId77"/>
        </w:object>
      </w:r>
      <w:r>
        <w:t xml:space="preserve"> e </w:t>
      </w:r>
      <w:r>
        <w:rPr>
          <w:position w:val="-18"/>
        </w:rPr>
        <w:object w:dxaOrig="1709" w:dyaOrig="602" w14:anchorId="2D0A2327">
          <v:shape id="_x0000_i1062" type="#_x0000_t75" style="width:85.2pt;height:30pt" o:ole="" filled="t">
            <v:fill color2="black"/>
            <v:imagedata r:id="rId78" o:title="" croptop="-108f" cropbottom="-108f" cropleft="-38f" cropright="-38f"/>
          </v:shape>
          <o:OLEObject Type="Embed" ShapeID="_x0000_i1062" DrawAspect="Content" ObjectID="_1709542489" r:id="rId79"/>
        </w:object>
      </w:r>
      <w:r>
        <w:t xml:space="preserve"> se tem </w:t>
      </w:r>
      <w:r>
        <w:rPr>
          <w:position w:val="-3"/>
        </w:rPr>
        <w:object w:dxaOrig="1850" w:dyaOrig="302" w14:anchorId="78F36D46">
          <v:shape id="_x0000_i1063" type="#_x0000_t75" style="width:92.4pt;height:15pt" o:ole="" filled="t">
            <v:fill color2="black"/>
            <v:imagedata r:id="rId80" o:title="" croptop="-217f" cropbottom="-217f" cropleft="-35f" cropright="-35f"/>
          </v:shape>
          <o:OLEObject Type="Embed" ShapeID="_x0000_i1063" DrawAspect="Content" ObjectID="_1709542490" r:id="rId81"/>
        </w:object>
      </w:r>
      <w:r>
        <w:t>, é possível após algumas manipulações algébrica</w:t>
      </w:r>
      <w:r>
        <w:t>s escrever a equação (20) na forma equivalente</w:t>
      </w:r>
    </w:p>
    <w:p w14:paraId="0A9B2B69" w14:textId="77777777" w:rsidR="00000000" w:rsidRDefault="00C43D9D">
      <w:pPr>
        <w:pStyle w:val="Corpodetexto"/>
      </w:pPr>
    </w:p>
    <w:p w14:paraId="7DDD2399" w14:textId="77777777" w:rsidR="00000000" w:rsidRDefault="00C43D9D">
      <w:pPr>
        <w:pStyle w:val="Corpodetexto"/>
        <w:jc w:val="right"/>
      </w:pPr>
      <w:r>
        <w:rPr>
          <w:position w:val="-5"/>
        </w:rPr>
        <w:object w:dxaOrig="2514" w:dyaOrig="355" w14:anchorId="2DB41C07">
          <v:shape id="_x0000_i1064" type="#_x0000_t75" style="width:126pt;height:18pt" o:ole="" filled="t">
            <v:fill color2="black"/>
            <v:imagedata r:id="rId82" o:title="" croptop="-184f" cropbottom="-184f" cropleft="-26f" cropright="-26f"/>
          </v:shape>
          <o:OLEObject Type="Embed" ShapeID="_x0000_i1064" DrawAspect="Content" ObjectID="_1709542491" r:id="rId83"/>
        </w:object>
      </w:r>
      <w:r>
        <w:tab/>
      </w:r>
      <w:r>
        <w:tab/>
      </w:r>
      <w:r>
        <w:tab/>
      </w:r>
      <w:r>
        <w:tab/>
        <w:t>(21)</w:t>
      </w:r>
    </w:p>
    <w:p w14:paraId="27AB9739" w14:textId="77777777" w:rsidR="00000000" w:rsidRDefault="00C43D9D">
      <w:pPr>
        <w:pStyle w:val="Corpodetexto"/>
        <w:jc w:val="right"/>
      </w:pPr>
    </w:p>
    <w:p w14:paraId="7CD53C3F" w14:textId="77777777" w:rsidR="00000000" w:rsidRDefault="00C43D9D">
      <w:pPr>
        <w:pStyle w:val="Corpodetexto"/>
        <w:jc w:val="right"/>
      </w:pPr>
      <w:r>
        <w:rPr>
          <w:position w:val="-16"/>
        </w:rPr>
        <w:object w:dxaOrig="854" w:dyaOrig="566" w14:anchorId="71A40D49">
          <v:shape id="_x0000_i1065" type="#_x0000_t75" style="width:42.6pt;height:28.2pt" o:ole="" filled="t">
            <v:fill color2="black"/>
            <v:imagedata r:id="rId84" o:title="" croptop="-115f" cropbottom="-115f" cropleft="-76f" cropright="-76f"/>
          </v:shape>
          <o:OLEObject Type="Embed" ShapeID="_x0000_i1065" DrawAspect="Content" ObjectID="_1709542492" r:id="rId85"/>
        </w:object>
      </w:r>
      <w:r>
        <w:tab/>
        <w:t>.</w:t>
      </w:r>
      <w:r>
        <w:tab/>
      </w:r>
      <w:r>
        <w:tab/>
      </w:r>
      <w:r>
        <w:tab/>
      </w:r>
      <w:r>
        <w:tab/>
        <w:t>(22)</w:t>
      </w:r>
    </w:p>
    <w:p w14:paraId="1B753539" w14:textId="77777777" w:rsidR="00000000" w:rsidRDefault="00C43D9D">
      <w:pPr>
        <w:pStyle w:val="Corpodetexto"/>
      </w:pPr>
    </w:p>
    <w:p w14:paraId="7A879AC1" w14:textId="77777777" w:rsidR="00000000" w:rsidRDefault="00C43D9D">
      <w:pPr>
        <w:pStyle w:val="Corpodetexto"/>
      </w:pPr>
      <w:r>
        <w:t xml:space="preserve">As constantes </w:t>
      </w:r>
      <w:r>
        <w:rPr>
          <w:i/>
        </w:rPr>
        <w:t>A</w:t>
      </w:r>
      <w:r>
        <w:rPr>
          <w:vertAlign w:val="subscript"/>
        </w:rPr>
        <w:t>0</w:t>
      </w:r>
      <w:r>
        <w:t xml:space="preserve"> e </w:t>
      </w:r>
      <w:r>
        <w:rPr>
          <w:rFonts w:ascii="Symbol" w:hAnsi="Symbol" w:cs="Symbol"/>
          <w:i/>
        </w:rPr>
        <w:t></w:t>
      </w:r>
      <w:r>
        <w:rPr>
          <w:rFonts w:ascii="Symbol" w:hAnsi="Symbol" w:cs="Symbol"/>
        </w:rPr>
        <w:t></w:t>
      </w:r>
      <w:r>
        <w:rPr>
          <w:rFonts w:ascii="Symbol" w:hAnsi="Symbol" w:cs="Symbol"/>
        </w:rPr>
        <w:t></w:t>
      </w:r>
      <w:r>
        <w:rPr>
          <w:rFonts w:ascii="Times New Roman" w:hAnsi="Times New Roman"/>
        </w:rPr>
        <w:t xml:space="preserve"> designadas </w:t>
      </w:r>
      <w:proofErr w:type="spellStart"/>
      <w:r>
        <w:rPr>
          <w:rFonts w:ascii="Times New Roman" w:hAnsi="Times New Roman"/>
        </w:rPr>
        <w:t>respectivamente</w:t>
      </w:r>
      <w:proofErr w:type="spellEnd"/>
      <w:r>
        <w:rPr>
          <w:rFonts w:ascii="Times New Roman" w:hAnsi="Times New Roman"/>
        </w:rPr>
        <w:t xml:space="preserve"> como </w:t>
      </w:r>
      <w:r>
        <w:rPr>
          <w:rFonts w:ascii="Times New Roman" w:hAnsi="Times New Roman"/>
          <w:b/>
          <w:i/>
        </w:rPr>
        <w:t>amplitude</w:t>
      </w:r>
      <w:r>
        <w:rPr>
          <w:rFonts w:ascii="Times New Roman" w:hAnsi="Times New Roman"/>
        </w:rPr>
        <w:t xml:space="preserve"> e </w:t>
      </w:r>
      <w:r>
        <w:rPr>
          <w:rFonts w:ascii="Times New Roman" w:hAnsi="Times New Roman"/>
          <w:b/>
          <w:i/>
        </w:rPr>
        <w:t>fase</w:t>
      </w:r>
      <w:r>
        <w:rPr>
          <w:rFonts w:ascii="Times New Roman" w:hAnsi="Times New Roman"/>
        </w:rPr>
        <w:t xml:space="preserve">, </w:t>
      </w:r>
      <w:r>
        <w:t>só são definidas conhecendo a posição e a velocidade da massa num determinado instante do</w:t>
      </w:r>
      <w:r>
        <w:t xml:space="preserve"> tempo (usualmente o instante inicial). As quantidades </w:t>
      </w:r>
      <w:r>
        <w:rPr>
          <w:i/>
        </w:rPr>
        <w:t>T</w:t>
      </w:r>
      <w:r>
        <w:t xml:space="preserve"> e </w:t>
      </w:r>
      <w:r>
        <w:rPr>
          <w:rFonts w:ascii="Symbol" w:hAnsi="Symbol" w:cs="Symbol"/>
        </w:rPr>
        <w:t></w:t>
      </w:r>
      <w:r>
        <w:t xml:space="preserve"> designam-se </w:t>
      </w:r>
      <w:proofErr w:type="spellStart"/>
      <w:r>
        <w:t>respectivamente</w:t>
      </w:r>
      <w:proofErr w:type="spellEnd"/>
      <w:r>
        <w:t xml:space="preserve"> por </w:t>
      </w:r>
      <w:r>
        <w:rPr>
          <w:b/>
          <w:i/>
        </w:rPr>
        <w:t>período de oscilação</w:t>
      </w:r>
      <w:r>
        <w:t xml:space="preserve"> e </w:t>
      </w:r>
      <w:r>
        <w:rPr>
          <w:b/>
          <w:i/>
        </w:rPr>
        <w:t>frequência angular de oscilação</w:t>
      </w:r>
      <w:r>
        <w:t xml:space="preserve"> do sistema.</w:t>
      </w:r>
    </w:p>
    <w:p w14:paraId="3F48D028" w14:textId="77777777" w:rsidR="00000000" w:rsidRDefault="00C43D9D">
      <w:pPr>
        <w:pStyle w:val="Corpodetexto"/>
      </w:pPr>
      <w:r>
        <w:tab/>
        <w:t>Na figura 4 ilustra-se a evolução da amplitude máxima de oscilação da massa em torno da sua pos</w:t>
      </w:r>
      <w:r>
        <w:t>ição de equilíbrio, de acordo com a equação</w:t>
      </w:r>
      <w:r>
        <w:rPr>
          <w:position w:val="-5"/>
        </w:rPr>
        <w:object w:dxaOrig="1649" w:dyaOrig="355" w14:anchorId="3D9E9411">
          <v:shape id="_x0000_i1066" type="#_x0000_t75" style="width:82.2pt;height:18pt" o:ole="" filled="t">
            <v:fill color2="black"/>
            <v:imagedata r:id="rId86" o:title="" croptop="-184f" cropbottom="-184f" cropleft="-39f" cropright="-39f"/>
          </v:shape>
          <o:OLEObject Type="Embed" ShapeID="_x0000_i1066" DrawAspect="Content" ObjectID="_1709542493" r:id="rId87"/>
        </w:object>
      </w:r>
      <w:r>
        <w:t>.</w:t>
      </w:r>
    </w:p>
    <w:p w14:paraId="676653B0" w14:textId="77777777" w:rsidR="00000000" w:rsidRDefault="00C43D9D">
      <w:pPr>
        <w:pStyle w:val="Corpodetexto"/>
      </w:pPr>
    </w:p>
    <w:p w14:paraId="5BA579E0" w14:textId="77777777" w:rsidR="00000000" w:rsidRDefault="00C43D9D">
      <w:pPr>
        <w:pStyle w:val="Corpodetexto"/>
        <w:jc w:val="center"/>
        <w:rPr>
          <w:b/>
        </w:rPr>
      </w:pPr>
      <w:r>
        <w:pict w14:anchorId="07A33568">
          <v:shape id="_x0000_i1067" type="#_x0000_t75" style="width:251.4pt;height:172.2pt" filled="t">
            <v:fill color2="black"/>
            <v:imagedata r:id="rId88" o:title="" croptop="-6f" cropbottom="-6f" cropleft="-4f" cropright="-4f"/>
          </v:shape>
        </w:pict>
      </w:r>
    </w:p>
    <w:p w14:paraId="764178A3" w14:textId="77777777" w:rsidR="00000000" w:rsidRDefault="00C43D9D">
      <w:pPr>
        <w:pStyle w:val="Corpodetexto"/>
        <w:ind w:left="360" w:right="379"/>
      </w:pPr>
      <w:r>
        <w:rPr>
          <w:b/>
        </w:rPr>
        <w:t>Figura 4</w:t>
      </w:r>
      <w:r>
        <w:t>: Evolução da amplitude máxima de oscilação da massa em torno da sua posição de equilíbrio (curva a cheio). A curva a tracejado representa a solução da equação (21).</w:t>
      </w:r>
    </w:p>
    <w:p w14:paraId="48BE057E" w14:textId="77777777" w:rsidR="00000000" w:rsidRDefault="00C43D9D">
      <w:pPr>
        <w:pStyle w:val="Corpodetexto"/>
      </w:pPr>
    </w:p>
    <w:p w14:paraId="3CE58B6A" w14:textId="77777777" w:rsidR="00000000" w:rsidRDefault="00C43D9D">
      <w:pPr>
        <w:pStyle w:val="Corpodetexto"/>
      </w:pPr>
    </w:p>
    <w:p w14:paraId="4D2236C7" w14:textId="77777777" w:rsidR="00000000" w:rsidRDefault="00C43D9D">
      <w:pPr>
        <w:pStyle w:val="Corpodetexto"/>
      </w:pPr>
      <w:r>
        <w:rPr>
          <w:b/>
        </w:rPr>
        <w:t>1.3 Regime oscilante</w:t>
      </w:r>
      <w:r>
        <w:rPr>
          <w:b/>
        </w:rPr>
        <w:t xml:space="preserve"> forçado</w:t>
      </w:r>
    </w:p>
    <w:p w14:paraId="349C3EE5" w14:textId="77777777" w:rsidR="00000000" w:rsidRDefault="00C43D9D">
      <w:pPr>
        <w:pStyle w:val="Corpodetexto"/>
        <w:rPr>
          <w:b/>
        </w:rPr>
      </w:pPr>
    </w:p>
    <w:p w14:paraId="69259F6C" w14:textId="77777777" w:rsidR="00000000" w:rsidRDefault="00C43D9D">
      <w:pPr>
        <w:pStyle w:val="Corpodetexto"/>
      </w:pPr>
      <w:r>
        <w:t xml:space="preserve">Quando o disco a que está ligado o fio que suporta o sistema massa-mola roda com uma certa frequência angular </w:t>
      </w:r>
      <w:r>
        <w:rPr>
          <w:position w:val="-3"/>
        </w:rPr>
        <w:object w:dxaOrig="399" w:dyaOrig="319" w14:anchorId="1B449978">
          <v:shape id="_x0000_i1068" type="#_x0000_t75" style="width:19.8pt;height:16.2pt" o:ole="" filled="t">
            <v:fill color2="black"/>
            <v:imagedata r:id="rId89" o:title="" croptop="-205f" cropbottom="-205f" cropleft="-164f" cropright="-164f"/>
          </v:shape>
          <o:OLEObject Type="Embed" ShapeID="_x0000_i1068" DrawAspect="Content" ObjectID="_1709542494" r:id="rId90"/>
        </w:object>
      </w:r>
      <w:r>
        <w:t xml:space="preserve">(ver figura 5), o fio que suporta a mola oscila com frequência </w:t>
      </w:r>
    </w:p>
    <w:p w14:paraId="6361CFF8" w14:textId="77777777" w:rsidR="00000000" w:rsidRDefault="00C43D9D">
      <w:pPr>
        <w:pStyle w:val="Corpodetexto"/>
      </w:pPr>
    </w:p>
    <w:p w14:paraId="3A743FDA" w14:textId="77777777" w:rsidR="00000000" w:rsidRDefault="00C43D9D">
      <w:pPr>
        <w:pStyle w:val="Corpodetexto"/>
        <w:jc w:val="right"/>
      </w:pPr>
      <w:r>
        <w:rPr>
          <w:position w:val="-18"/>
        </w:rPr>
        <w:object w:dxaOrig="880" w:dyaOrig="619" w14:anchorId="31C05D65">
          <v:shape id="_x0000_i1069" type="#_x0000_t75" style="width:43.8pt;height:31.2pt" o:ole="" filled="t">
            <v:fill color2="black"/>
            <v:imagedata r:id="rId91" o:title="" croptop="-105f" cropbottom="-105f" cropleft="-74f" cropright="-74f"/>
          </v:shape>
          <o:OLEObject Type="Embed" ShapeID="_x0000_i1069" DrawAspect="Content" ObjectID="_1709542495" r:id="rId92"/>
        </w:object>
      </w:r>
      <w:r>
        <w:tab/>
      </w:r>
      <w:r>
        <w:tab/>
      </w:r>
      <w:r>
        <w:tab/>
      </w:r>
      <w:r>
        <w:tab/>
      </w:r>
      <w:r>
        <w:tab/>
        <w:t>(23)</w:t>
      </w:r>
    </w:p>
    <w:p w14:paraId="18C2511C" w14:textId="77777777" w:rsidR="00000000" w:rsidRDefault="00C43D9D">
      <w:pPr>
        <w:pStyle w:val="Corpodetexto"/>
      </w:pPr>
    </w:p>
    <w:p w14:paraId="71AE5A83" w14:textId="77777777" w:rsidR="00000000" w:rsidRDefault="00C43D9D">
      <w:pPr>
        <w:pStyle w:val="Corpodetexto"/>
      </w:pPr>
      <w:r>
        <w:t>e força a massa a oscilar com essa f</w:t>
      </w:r>
      <w:r>
        <w:t xml:space="preserve">requência, o que </w:t>
      </w:r>
      <w:proofErr w:type="spellStart"/>
      <w:r>
        <w:t>afecta</w:t>
      </w:r>
      <w:proofErr w:type="spellEnd"/>
      <w:r>
        <w:t xml:space="preserve"> também a amplitude de oscilação da massa. </w:t>
      </w:r>
    </w:p>
    <w:p w14:paraId="48D34E66" w14:textId="77777777" w:rsidR="00000000" w:rsidRDefault="00C43D9D">
      <w:pPr>
        <w:pStyle w:val="Corpodetexto"/>
        <w:ind w:firstLine="720"/>
      </w:pPr>
    </w:p>
    <w:p w14:paraId="6D736DCD" w14:textId="77777777" w:rsidR="00000000" w:rsidRDefault="00C43D9D">
      <w:pPr>
        <w:pStyle w:val="Corpodetexto"/>
        <w:ind w:firstLine="720"/>
      </w:pPr>
      <w:r>
        <w:t xml:space="preserve">Para compreender de que forma a amplitude varia com a frequência convém começar por reescrever a equação de equilíbrio de forças aplicadas à massa, tendo em conta a </w:t>
      </w:r>
      <w:r>
        <w:rPr>
          <w:b/>
          <w:i/>
        </w:rPr>
        <w:t>força excitadora</w:t>
      </w:r>
      <w:r>
        <w:t xml:space="preserve"> </w:t>
      </w:r>
      <w:r>
        <w:rPr>
          <w:position w:val="-4"/>
        </w:rPr>
        <w:object w:dxaOrig="1903" w:dyaOrig="324" w14:anchorId="3BCBCC80">
          <v:shape id="_x0000_i1070" type="#_x0000_t75" style="width:95.4pt;height:16.2pt" o:ole="" filled="t">
            <v:fill color2="black"/>
            <v:imagedata r:id="rId93" o:title="" croptop="-202f" cropbottom="-202f" cropleft="-34f" cropright="-34f"/>
          </v:shape>
          <o:OLEObject Type="Embed" ShapeID="_x0000_i1070" DrawAspect="Content" ObjectID="_1709542496" r:id="rId94"/>
        </w:object>
      </w:r>
      <w:r>
        <w:t>. Neste caso a equação (6) modifica-se e toma a forma</w:t>
      </w:r>
    </w:p>
    <w:p w14:paraId="00484E02" w14:textId="77777777" w:rsidR="00000000" w:rsidRDefault="00C43D9D">
      <w:pPr>
        <w:pStyle w:val="Corpodetexto"/>
      </w:pPr>
    </w:p>
    <w:p w14:paraId="70E55201" w14:textId="77777777" w:rsidR="00000000" w:rsidRDefault="00C43D9D">
      <w:pPr>
        <w:pStyle w:val="Corpodetexto"/>
        <w:jc w:val="right"/>
      </w:pPr>
      <w:r>
        <w:rPr>
          <w:position w:val="-19"/>
        </w:rPr>
        <w:object w:dxaOrig="4524" w:dyaOrig="638" w14:anchorId="1471180E">
          <v:shape id="_x0000_i1071" type="#_x0000_t75" style="width:226.2pt;height:31.8pt" o:ole="" filled="t">
            <v:fill color2="black"/>
            <v:imagedata r:id="rId95" o:title="" croptop="-102f" cropbottom="-102f" cropleft="-14f" cropright="-14f"/>
          </v:shape>
          <o:OLEObject Type="Embed" ShapeID="_x0000_i1071" DrawAspect="Content" ObjectID="_1709542497" r:id="rId96"/>
        </w:object>
      </w:r>
      <w:r>
        <w:tab/>
      </w:r>
      <w:r>
        <w:tab/>
        <w:t>(24)</w:t>
      </w:r>
    </w:p>
    <w:p w14:paraId="2887E1CF" w14:textId="77777777" w:rsidR="00000000" w:rsidRDefault="00C43D9D">
      <w:pPr>
        <w:pStyle w:val="Corpodetexto"/>
      </w:pPr>
    </w:p>
    <w:p w14:paraId="7FEE8435" w14:textId="77777777" w:rsidR="00000000" w:rsidRDefault="00C43D9D">
      <w:pPr>
        <w:pStyle w:val="Corpodetexto"/>
      </w:pPr>
      <w:r>
        <w:t>donde se obtém</w:t>
      </w:r>
    </w:p>
    <w:p w14:paraId="7C52E66D" w14:textId="77777777" w:rsidR="00000000" w:rsidRDefault="00C43D9D">
      <w:pPr>
        <w:pStyle w:val="Corpodetexto"/>
        <w:jc w:val="right"/>
      </w:pPr>
    </w:p>
    <w:p w14:paraId="135EE97F" w14:textId="77777777" w:rsidR="00000000" w:rsidRDefault="00C43D9D">
      <w:pPr>
        <w:pStyle w:val="Corpodetexto"/>
        <w:jc w:val="right"/>
      </w:pPr>
      <w:r>
        <w:rPr>
          <w:position w:val="-18"/>
        </w:rPr>
        <w:object w:dxaOrig="3852" w:dyaOrig="619" w14:anchorId="51B4847C">
          <v:shape id="_x0000_i1072" type="#_x0000_t75" style="width:192.6pt;height:31.2pt" o:ole="" filled="t">
            <v:fill color2="black"/>
            <v:imagedata r:id="rId97" o:title="" croptop="-105f" cropbottom="-105f" cropleft="-17f" cropright="-17f"/>
          </v:shape>
          <o:OLEObject Type="Embed" ShapeID="_x0000_i1072" DrawAspect="Content" ObjectID="_1709542498" r:id="rId98"/>
        </w:object>
      </w:r>
      <w:r>
        <w:tab/>
      </w:r>
      <w:r>
        <w:tab/>
      </w:r>
      <w:r>
        <w:tab/>
      </w:r>
      <w:r>
        <w:tab/>
        <w:t>(25)</w:t>
      </w:r>
    </w:p>
    <w:p w14:paraId="3B307764" w14:textId="77777777" w:rsidR="00000000" w:rsidRDefault="00C43D9D">
      <w:pPr>
        <w:pStyle w:val="Corpodetexto"/>
      </w:pPr>
    </w:p>
    <w:p w14:paraId="4D611164" w14:textId="77777777" w:rsidR="00000000" w:rsidRDefault="00C43D9D">
      <w:pPr>
        <w:pStyle w:val="Corpodetexto"/>
      </w:pPr>
      <w:r>
        <w:t xml:space="preserve">com </w:t>
      </w:r>
      <w:r>
        <w:rPr>
          <w:rFonts w:ascii="Symbol" w:hAnsi="Symbol" w:cs="Symbol"/>
          <w:i/>
        </w:rPr>
        <w:t></w:t>
      </w:r>
      <w:r>
        <w:rPr>
          <w:rFonts w:ascii="Symbol" w:hAnsi="Symbol" w:cs="Symbol"/>
        </w:rPr>
        <w:t></w:t>
      </w:r>
      <w:r>
        <w:t>e</w:t>
      </w:r>
      <w:r>
        <w:rPr>
          <w:rFonts w:ascii="Symbol" w:hAnsi="Symbol" w:cs="Symbol"/>
        </w:rPr>
        <w:t></w:t>
      </w:r>
      <w:r>
        <w:rPr>
          <w:rFonts w:ascii="Symbol" w:hAnsi="Symbol" w:cs="Symbol"/>
          <w:i/>
        </w:rPr>
        <w:t></w:t>
      </w:r>
      <w:r>
        <w:rPr>
          <w:rFonts w:ascii="Symbol" w:hAnsi="Symbol" w:cs="Symbol"/>
          <w:vertAlign w:val="subscript"/>
        </w:rPr>
        <w:t></w:t>
      </w:r>
      <w:r>
        <w:rPr>
          <w:rFonts w:ascii="Symbol" w:hAnsi="Symbol" w:cs="Symbol"/>
        </w:rPr>
        <w:t></w:t>
      </w:r>
      <w:r>
        <w:t>dados pelas expressões (12) e (13).</w:t>
      </w:r>
    </w:p>
    <w:p w14:paraId="1FE50FE8" w14:textId="77777777" w:rsidR="00000000" w:rsidRDefault="00C43D9D">
      <w:pPr>
        <w:pStyle w:val="Corpodetexto"/>
      </w:pPr>
    </w:p>
    <w:p w14:paraId="31A0044F" w14:textId="77777777" w:rsidR="00000000" w:rsidRDefault="00C43D9D">
      <w:pPr>
        <w:pStyle w:val="Corpodetexto"/>
        <w:jc w:val="center"/>
      </w:pPr>
      <w:r>
        <w:rPr>
          <w:lang w:val="pt-PT" w:eastAsia="pt-PT"/>
        </w:rPr>
      </w:r>
      <w:r>
        <w:pict w14:anchorId="0B98880D">
          <v:group id="_x0000_s2081" style="width:162.05pt;height:206.6pt;mso-wrap-distance-left:0;mso-wrap-distance-right:0;mso-position-horizontal-relative:char;mso-position-vertical-relative:line" coordsize="3241,4132">
            <o:lock v:ext="edit" text="t"/>
            <v:rect id="_x0000_s2082" style="position:absolute;left:1463;top:387;width:386;height:386;mso-wrap-style:none;v-text-anchor:middle" strokeweight=".26mm">
              <v:fill color2="black"/>
            </v:rect>
            <v:rect id="_x0000_s2083" style="position:absolute;left:301;width:128;height:4131;mso-wrap-style:none;v-text-anchor:middle" strokeweight=".18mm">
              <v:fill color2="black"/>
            </v:rect>
            <v:rect id="_x0000_s2084" style="position:absolute;left:1592;width:128;height:4131;mso-wrap-style:none;v-text-anchor:middle" strokeweight=".18mm">
              <v:fill color2="black"/>
            </v:rect>
            <v:rect id="_x0000_s2085" style="position:absolute;left:172;top:2195;width:515;height:386;mso-wrap-style:none;v-text-anchor:middle" strokeweight=".26mm">
              <v:fill color2="black"/>
            </v:rect>
            <v:oval id="_x0000_s2086" style="position:absolute;left:430;top:2195;width:386;height:386;mso-wrap-style:none;v-text-anchor:middle" strokeweight=".35mm">
              <v:fill color2="black"/>
              <v:stroke joinstyle="miter"/>
            </v:oval>
            <v:rect id="_x0000_s2087" style="position:absolute;left:172;top:129;width:1678;height:128;mso-wrap-style:none;v-text-anchor:middle" strokeweight=".18mm">
              <v:fill color2="black"/>
            </v:rect>
            <v:oval id="_x0000_s2088" style="position:absolute;left:1722;top:387;width:386;height:386;mso-wrap-style:none;v-text-anchor:middle" strokeweight=".53mm">
              <v:fill color2="black"/>
              <v:stroke joinstyle="miter"/>
            </v:oval>
            <v:oval id="_x0000_s2089" style="position:absolute;left:1851;top:516;width:128;height:128;mso-wrap-style:none;v-text-anchor:middle" strokeweight=".26mm">
              <v:fill color2="black"/>
              <v:stroke joinstyle="miter"/>
            </v:oval>
            <v:rect id="_x0000_s2090" style="position:absolute;left:43;top:2195;width:128;height:128;mso-wrap-style:none;v-text-anchor:middle" strokeweight=".26mm">
              <v:fill color2="black"/>
            </v:rect>
            <v:rect id="_x0000_s2091" style="position:absolute;left:43;top:2453;width:128;height:128;mso-wrap-style:none;v-text-anchor:middle" strokeweight=".26mm">
              <v:fill color2="black"/>
            </v:rect>
            <v:oval id="_x0000_s2092" style="position:absolute;left:645;top:2320;width:67;height:59;mso-wrap-style:none;v-text-anchor:middle" fillcolor="black" strokeweight=".26mm">
              <v:stroke joinstyle="miter"/>
            </v:oval>
            <v:line id="_x0000_s2093" style="position:absolute;flip:y" from="674,454" to="1749,2346" strokeweight=".53mm">
              <v:stroke joinstyle="miter"/>
            </v:line>
            <v:line id="_x0000_s2094" style="position:absolute" from="2109,584" to="2109,1257" strokeweight=".53mm">
              <v:stroke joinstyle="miter"/>
            </v:line>
            <v:shape id="_x0000_s2095" type="#_x0000_t75" style="position:absolute;left:1844;top:1254;width:508;height:1109;rotation:90;mso-wrap-style:none;v-text-anchor:middle" strokecolor="#3465a4">
              <v:fill type="frame"/>
              <v:stroke color2="#cb9a5b" joinstyle="round"/>
              <v:imagedata r:id="rId8" o:title=""/>
            </v:shape>
            <v:rect id="_x0000_s2096" style="position:absolute;left:2080;top:2320;width:49;height:1390;mso-wrap-style:none;v-text-anchor:middle" strokeweight=".26mm">
              <v:fill color2="black"/>
            </v:rect>
            <v:rect id="_x0000_s2097" style="position:absolute;left:1937;top:3310;width:329;height:400;mso-wrap-style:none;v-text-anchor:middle" strokeweight=".26mm">
              <v:fill color2="black"/>
            </v:rect>
            <v:rect id="_x0000_s2098" style="position:absolute;top:4028;width:745;height:99;mso-wrap-style:none;v-text-anchor:middle" strokeweight=".18mm">
              <v:fill color2="black"/>
            </v:rect>
            <v:rect id="_x0000_s2099" style="position:absolute;left:1291;top:4028;width:745;height:99;mso-wrap-style:none;v-text-anchor:middle" strokeweight=".18mm">
              <v:fill color2="black"/>
            </v:rect>
            <v:line id="_x0000_s2100" style="position:absolute" from="2669,972" to="2669,3295" strokeweight=".26mm">
              <v:stroke endarrow="block" endarrowlength="long" joinstyle="miter"/>
            </v:line>
            <v:line id="_x0000_s2101" style="position:absolute" from="2540,1402" to="2811,1402" strokeweight=".26mm">
              <v:stroke joinstyle="miter"/>
            </v:line>
            <v:line id="_x0000_s2102" style="position:absolute" from="2540,2191" to="2811,2191" strokeweight=".26mm">
              <v:stroke joinstyle="miter"/>
            </v:line>
            <v:line id="_x0000_s2103" style="position:absolute" from="2540,2579" to="2811,2579" strokeweight=".26mm">
              <v:stroke joinstyle="miter"/>
            </v:line>
            <v:rect id="_x0000_s2104" style="position:absolute;left:1994;top:2521;width:228;height:128;mso-wrap-style:none;v-text-anchor:middle" fillcolor="fuchsia" strokeweight=".26mm">
              <v:fill color2="lime"/>
            </v:rect>
            <v:shape id="_x0000_s2105" type="#_x0000_t202" style="position:absolute;left:2769;top:1230;width:415;height:415;mso-wrap-style:square;v-text-anchor:top" filled="f" stroked="f" strokecolor="#3465a4">
              <v:stroke color2="#cb9a5b" joinstyle="round"/>
              <v:textbox style="mso-rotate-with-shape:t">
                <w:txbxContent>
                  <w:p w14:paraId="1AF0C883" w14:textId="77777777" w:rsidR="00000000" w:rsidRDefault="00C43D9D">
                    <w:pPr>
                      <w:overflowPunct w:val="0"/>
                      <w:autoSpaceDE w:val="0"/>
                      <w:rPr>
                        <w:rFonts w:eastAsia="MS PGothic" w:cs="Arial"/>
                        <w:color w:val="000000"/>
                        <w:kern w:val="2"/>
                        <w:szCs w:val="24"/>
                      </w:rPr>
                    </w:pPr>
                    <w:r>
                      <w:rPr>
                        <w:rFonts w:eastAsia="MS PGothic" w:cs="Arial"/>
                        <w:color w:val="000000"/>
                        <w:kern w:val="2"/>
                        <w:szCs w:val="24"/>
                      </w:rPr>
                      <w:t>0</w:t>
                    </w:r>
                  </w:p>
                </w:txbxContent>
              </v:textbox>
            </v:shape>
            <v:shape id="_x0000_s2106" type="#_x0000_t202" style="position:absolute;left:2755;top:2022;width:443;height:472;mso-wrap-style:square;v-text-anchor:top" filled="f" stroked="f" strokecolor="#3465a4">
              <v:stroke color2="#cb9a5b" joinstyle="round"/>
              <v:textbox style="mso-rotate-with-shape:t">
                <w:txbxContent>
                  <w:p w14:paraId="664C3965" w14:textId="77777777" w:rsidR="00000000" w:rsidRDefault="00C43D9D">
                    <w:pPr>
                      <w:overflowPunct w:val="0"/>
                      <w:autoSpaceDE w:val="0"/>
                      <w:rPr>
                        <w:rFonts w:eastAsia="MS PGothic" w:cs="Arial"/>
                        <w:i/>
                        <w:color w:val="000000"/>
                        <w:kern w:val="2"/>
                        <w:szCs w:val="24"/>
                      </w:rPr>
                    </w:pPr>
                    <w:r>
                      <w:rPr>
                        <w:rFonts w:eastAsia="MS PGothic" w:cs="Arial"/>
                        <w:i/>
                        <w:color w:val="000000"/>
                        <w:kern w:val="2"/>
                        <w:szCs w:val="24"/>
                      </w:rPr>
                      <w:t>l</w:t>
                    </w:r>
                  </w:p>
                </w:txbxContent>
              </v:textbox>
            </v:shape>
            <v:shape id="_x0000_s2107" type="#_x0000_t202" style="position:absolute;left:2754;top:2387;width:486;height:386;mso-wrap-style:square;v-text-anchor:top" filled="f" stroked="f" strokecolor="#3465a4">
              <v:stroke color2="#cb9a5b" joinstyle="round"/>
              <v:textbox style="mso-rotate-with-shape:t">
                <w:txbxContent>
                  <w:p w14:paraId="3F530A05" w14:textId="77777777" w:rsidR="00000000" w:rsidRDefault="00C43D9D">
                    <w:pPr>
                      <w:overflowPunct w:val="0"/>
                      <w:autoSpaceDE w:val="0"/>
                      <w:rPr>
                        <w:rFonts w:eastAsia="MS PGothic" w:cs="Arial"/>
                        <w:i/>
                        <w:color w:val="000000"/>
                        <w:kern w:val="2"/>
                        <w:szCs w:val="24"/>
                      </w:rPr>
                    </w:pPr>
                    <w:r>
                      <w:rPr>
                        <w:rFonts w:eastAsia="MS PGothic" w:cs="Arial"/>
                        <w:i/>
                        <w:color w:val="000000"/>
                        <w:kern w:val="2"/>
                        <w:szCs w:val="24"/>
                      </w:rPr>
                      <w:t>z</w:t>
                    </w:r>
                  </w:p>
                </w:txbxContent>
              </v:textbox>
            </v:shape>
            <v:shape id="_x0000_s2108" type="#_x0000_t202" style="position:absolute;left:2614;top:2204;width:486;height:386;mso-wrap-style:square;v-text-anchor:top" filled="f" stroked="f" strokecolor="#3465a4">
              <v:stroke color2="#cb9a5b" joinstyle="round"/>
              <v:textbox style="mso-rotate-with-shape:t">
                <w:txbxContent>
                  <w:p w14:paraId="70DFE803" w14:textId="77777777" w:rsidR="00000000" w:rsidRDefault="00C43D9D">
                    <w:pPr>
                      <w:overflowPunct w:val="0"/>
                      <w:autoSpaceDE w:val="0"/>
                      <w:rPr>
                        <w:rFonts w:eastAsia="MS PGothic" w:cs="Arial"/>
                        <w:i/>
                        <w:color w:val="000000"/>
                        <w:kern w:val="2"/>
                        <w:szCs w:val="24"/>
                      </w:rPr>
                    </w:pPr>
                    <w:r>
                      <w:rPr>
                        <w:rFonts w:eastAsia="MS PGothic" w:cs="Arial"/>
                        <w:i/>
                        <w:color w:val="000000"/>
                        <w:kern w:val="2"/>
                        <w:szCs w:val="24"/>
                      </w:rPr>
                      <w:t>d</w:t>
                    </w:r>
                  </w:p>
                </w:txbxContent>
              </v:textbox>
            </v:shape>
            <v:line id="_x0000_s2109" style="position:absolute;flip:y" from="918,1344" to="1132,1716" strokeweight=".26mm">
              <v:stroke startarrow="open" startarrowwidth="narrow" endarrow="open" endarrowwidth="narrow" joinstyle="miter"/>
            </v:line>
            <v:shape id="_x0000_s2110" style="position:absolute;left:789;top:2220;width:104;height:372;mso-wrap-style:none;v-text-anchor:middle" coordsize="147,480" path="m40,c93,80,147,160,140,240,133,320,23,440,,480e" filled="f" strokeweight=".26mm">
              <v:stroke endarrow="open" endarrowwidth="narrow"/>
              <v:path arrowok="t"/>
            </v:shape>
            <v:shape id="_x0000_s2111" type="#_x0000_t202" style="position:absolute;left:530;top:2593;width:955;height:673;mso-wrap-style:square;v-text-anchor:top" filled="f" stroked="f" strokecolor="#3465a4">
              <v:stroke color2="#cb9a5b" joinstyle="round"/>
              <v:textbox style="mso-rotate-with-shape:t">
                <w:txbxContent>
                  <w:p w14:paraId="6FE92E9E" w14:textId="77777777" w:rsidR="00000000" w:rsidRDefault="00C43D9D">
                    <w:pPr>
                      <w:overflowPunct w:val="0"/>
                      <w:autoSpaceDE w:val="0"/>
                      <w:rPr>
                        <w:rFonts w:eastAsia="MS PGothic" w:cs="Arial"/>
                        <w:i/>
                        <w:color w:val="000000"/>
                        <w:kern w:val="2"/>
                        <w:szCs w:val="24"/>
                        <w:vertAlign w:val="subscript"/>
                      </w:rPr>
                    </w:pPr>
                    <w:r>
                      <w:rPr>
                        <w:rFonts w:ascii="Symbol" w:eastAsia="Symbol" w:hAnsi="Symbol" w:cs="Symbol"/>
                        <w:i/>
                        <w:color w:val="000000"/>
                        <w:kern w:val="2"/>
                        <w:szCs w:val="24"/>
                      </w:rPr>
                      <w:t></w:t>
                    </w:r>
                    <w:r>
                      <w:rPr>
                        <w:rFonts w:eastAsia="MS PGothic" w:cs="Arial"/>
                        <w:i/>
                        <w:color w:val="000000"/>
                        <w:kern w:val="2"/>
                        <w:szCs w:val="24"/>
                        <w:vertAlign w:val="subscript"/>
                      </w:rPr>
                      <w:t>a</w:t>
                    </w:r>
                  </w:p>
                </w:txbxContent>
              </v:textbox>
            </v:shape>
            <w10:anchorlock/>
          </v:group>
        </w:pict>
      </w:r>
    </w:p>
    <w:p w14:paraId="62D21A0C" w14:textId="77777777" w:rsidR="00000000" w:rsidRDefault="00C43D9D">
      <w:pPr>
        <w:pStyle w:val="Corpodetexto"/>
      </w:pPr>
    </w:p>
    <w:p w14:paraId="313E25E9" w14:textId="77777777" w:rsidR="00000000" w:rsidRDefault="00C43D9D">
      <w:pPr>
        <w:pStyle w:val="Corpodetexto"/>
        <w:ind w:firstLine="720"/>
        <w:jc w:val="center"/>
      </w:pPr>
      <w:r>
        <w:rPr>
          <w:b/>
        </w:rPr>
        <w:t>Figura 5</w:t>
      </w:r>
      <w:r>
        <w:t xml:space="preserve">: Esquema da montagem em regime oscilante forçado </w:t>
      </w:r>
    </w:p>
    <w:p w14:paraId="38413689" w14:textId="77777777" w:rsidR="00000000" w:rsidRDefault="00C43D9D">
      <w:pPr>
        <w:pStyle w:val="Corpodetexto"/>
        <w:ind w:firstLine="720"/>
      </w:pPr>
    </w:p>
    <w:p w14:paraId="38D5E5E9" w14:textId="77777777" w:rsidR="00000000" w:rsidRDefault="00C43D9D">
      <w:pPr>
        <w:pStyle w:val="Corpodetexto"/>
        <w:ind w:firstLine="720"/>
      </w:pPr>
      <w:r>
        <w:t xml:space="preserve">A solução mais </w:t>
      </w:r>
      <w:r>
        <w:t>geral da equação (25) pode ser escrita como a soma de dois termos</w:t>
      </w:r>
    </w:p>
    <w:p w14:paraId="00E1E1B5" w14:textId="77777777" w:rsidR="00000000" w:rsidRDefault="00C43D9D">
      <w:pPr>
        <w:pStyle w:val="Corpodetexto"/>
        <w:ind w:firstLine="720"/>
      </w:pPr>
    </w:p>
    <w:p w14:paraId="749C89DC" w14:textId="77777777" w:rsidR="00000000" w:rsidRDefault="00C43D9D">
      <w:pPr>
        <w:pStyle w:val="Corpodetexto"/>
        <w:ind w:firstLine="720"/>
        <w:jc w:val="right"/>
      </w:pPr>
      <w:r>
        <w:rPr>
          <w:position w:val="-4"/>
        </w:rPr>
        <w:object w:dxaOrig="2662" w:dyaOrig="324" w14:anchorId="75A80235">
          <v:shape id="_x0000_i1074" type="#_x0000_t75" style="width:133.2pt;height:16.2pt" o:ole="" filled="t">
            <v:fill color2="black"/>
            <v:imagedata r:id="rId99" o:title="" croptop="-202f" cropbottom="-202f" cropleft="-24f" cropright="-24f"/>
          </v:shape>
          <o:OLEObject Type="Embed" ShapeID="_x0000_i1074" DrawAspect="Content" ObjectID="_1709542499" r:id="rId100"/>
        </w:object>
      </w:r>
      <w:r>
        <w:tab/>
        <w:t>,</w:t>
      </w:r>
      <w:r>
        <w:tab/>
      </w:r>
      <w:r>
        <w:tab/>
      </w:r>
      <w:r>
        <w:tab/>
        <w:t>(26)</w:t>
      </w:r>
    </w:p>
    <w:p w14:paraId="3461A41A" w14:textId="77777777" w:rsidR="00000000" w:rsidRDefault="00C43D9D">
      <w:pPr>
        <w:pStyle w:val="Corpodetexto"/>
        <w:ind w:firstLine="720"/>
      </w:pPr>
    </w:p>
    <w:p w14:paraId="20E13D1C" w14:textId="77777777" w:rsidR="00000000" w:rsidRDefault="00C43D9D">
      <w:pPr>
        <w:pStyle w:val="Corpodetexto"/>
      </w:pPr>
      <w:r>
        <w:t xml:space="preserve">onde </w:t>
      </w:r>
      <w:r>
        <w:rPr>
          <w:position w:val="-4"/>
        </w:rPr>
        <w:object w:dxaOrig="893" w:dyaOrig="324" w14:anchorId="4969A0E4">
          <v:shape id="_x0000_i1075" type="#_x0000_t75" style="width:44.4pt;height:16.2pt" o:ole="" filled="t">
            <v:fill color2="black"/>
            <v:imagedata r:id="rId101" o:title="" croptop="-202f" cropbottom="-202f" cropleft="-73f" cropright="-73f"/>
          </v:shape>
          <o:OLEObject Type="Embed" ShapeID="_x0000_i1075" DrawAspect="Content" ObjectID="_1709542500" r:id="rId102"/>
        </w:object>
      </w:r>
      <w:r>
        <w:t xml:space="preserve"> corresponde à situação em que não há força exterior (regime livre; ver (21)) e </w:t>
      </w:r>
      <w:r>
        <w:rPr>
          <w:position w:val="-4"/>
        </w:rPr>
        <w:object w:dxaOrig="1085" w:dyaOrig="324" w14:anchorId="744E2B8F">
          <v:shape id="_x0000_i1076" type="#_x0000_t75" style="width:54pt;height:16.2pt" o:ole="" filled="t">
            <v:fill color2="black"/>
            <v:imagedata r:id="rId103" o:title="" croptop="-202f" cropbottom="-202f" cropleft="-60f" cropright="-60f"/>
          </v:shape>
          <o:OLEObject Type="Embed" ShapeID="_x0000_i1076" DrawAspect="Content" ObjectID="_1709542501" r:id="rId104"/>
        </w:object>
      </w:r>
      <w:r>
        <w:t xml:space="preserve"> corresponde a uma solução particular da equação (25), te</w:t>
      </w:r>
      <w:r>
        <w:t>ndo-se portanto</w:t>
      </w:r>
    </w:p>
    <w:p w14:paraId="7BF20F78" w14:textId="77777777" w:rsidR="00000000" w:rsidRDefault="00C43D9D">
      <w:pPr>
        <w:pStyle w:val="Corpodetexto"/>
      </w:pPr>
    </w:p>
    <w:p w14:paraId="1048668F" w14:textId="77777777" w:rsidR="00000000" w:rsidRDefault="00C43D9D">
      <w:pPr>
        <w:pStyle w:val="Corpodetexto"/>
        <w:jc w:val="right"/>
      </w:pPr>
      <w:r>
        <w:rPr>
          <w:position w:val="-5"/>
        </w:rPr>
        <w:object w:dxaOrig="2814" w:dyaOrig="355" w14:anchorId="75E9F9E4">
          <v:shape id="_x0000_i1077" type="#_x0000_t75" style="width:141pt;height:18pt" o:ole="" filled="t">
            <v:fill color2="black"/>
            <v:imagedata r:id="rId105" o:title="" croptop="-184f" cropbottom="-184f" cropleft="-23f" cropright="-23f"/>
          </v:shape>
          <o:OLEObject Type="Embed" ShapeID="_x0000_i1077" DrawAspect="Content" ObjectID="_1709542502" r:id="rId106"/>
        </w:object>
      </w:r>
      <w:r>
        <w:tab/>
      </w:r>
      <w:r>
        <w:tab/>
      </w:r>
      <w:r>
        <w:tab/>
      </w:r>
      <w:r>
        <w:tab/>
        <w:t>(26a)</w:t>
      </w:r>
    </w:p>
    <w:p w14:paraId="44932815" w14:textId="77777777" w:rsidR="00000000" w:rsidRDefault="00C43D9D">
      <w:pPr>
        <w:pStyle w:val="Corpodetexto"/>
        <w:jc w:val="right"/>
      </w:pPr>
      <w:r>
        <w:rPr>
          <w:position w:val="-4"/>
        </w:rPr>
        <w:object w:dxaOrig="2910" w:dyaOrig="324" w14:anchorId="2C24A43A">
          <v:shape id="_x0000_i1078" type="#_x0000_t75" style="width:145.8pt;height:16.2pt" o:ole="" filled="t">
            <v:fill color2="black"/>
            <v:imagedata r:id="rId107" o:title="" croptop="-202f" cropbottom="-202f" cropleft="-22f" cropright="-22f"/>
          </v:shape>
          <o:OLEObject Type="Embed" ShapeID="_x0000_i1078" DrawAspect="Content" ObjectID="_1709542503" r:id="rId108"/>
        </w:object>
      </w:r>
      <w:r>
        <w:tab/>
      </w:r>
      <w:r>
        <w:tab/>
        <w:t>.</w:t>
      </w:r>
      <w:r>
        <w:tab/>
      </w:r>
      <w:r>
        <w:tab/>
        <w:t>(26b)</w:t>
      </w:r>
    </w:p>
    <w:p w14:paraId="5C7586F1" w14:textId="77777777" w:rsidR="00000000" w:rsidRDefault="00C43D9D">
      <w:pPr>
        <w:pStyle w:val="Corpodetexto"/>
      </w:pPr>
    </w:p>
    <w:p w14:paraId="23C6B92C" w14:textId="77777777" w:rsidR="00000000" w:rsidRDefault="00C43D9D">
      <w:pPr>
        <w:pStyle w:val="Corpodetexto"/>
      </w:pPr>
      <w:r>
        <w:t xml:space="preserve">A amplitude de oscilação </w:t>
      </w:r>
      <w:r>
        <w:rPr>
          <w:i/>
        </w:rPr>
        <w:t>A</w:t>
      </w:r>
      <w:r>
        <w:rPr>
          <w:i/>
          <w:vertAlign w:val="subscript"/>
        </w:rPr>
        <w:t>M</w:t>
      </w:r>
      <w:r>
        <w:t xml:space="preserve"> pode ser obtida substituindo (26b) na equação (25), e simplificando com o auxílio da identidade </w:t>
      </w:r>
      <w:r>
        <w:rPr>
          <w:position w:val="-3"/>
        </w:rPr>
        <w:object w:dxaOrig="1826" w:dyaOrig="302" w14:anchorId="14BD1D6A">
          <v:shape id="_x0000_i1079" type="#_x0000_t75" style="width:91.2pt;height:15pt" o:ole="" filled="t">
            <v:fill color2="black"/>
            <v:imagedata r:id="rId109" o:title="" croptop="-217f" cropbottom="-217f" cropleft="-35f" cropright="-35f"/>
          </v:shape>
          <o:OLEObject Type="Embed" ShapeID="_x0000_i1079" DrawAspect="Content" ObjectID="_1709542504" r:id="rId110"/>
        </w:object>
      </w:r>
      <w:r>
        <w:t xml:space="preserve">, obtendo-se </w:t>
      </w:r>
    </w:p>
    <w:p w14:paraId="19BA9CDC" w14:textId="77777777" w:rsidR="00000000" w:rsidRDefault="00C43D9D">
      <w:pPr>
        <w:pStyle w:val="Corpodetexto"/>
      </w:pPr>
    </w:p>
    <w:p w14:paraId="27206F87" w14:textId="77777777" w:rsidR="00000000" w:rsidRDefault="00C43D9D">
      <w:pPr>
        <w:pStyle w:val="Corpodetexto"/>
        <w:jc w:val="right"/>
      </w:pPr>
      <w:r>
        <w:rPr>
          <w:position w:val="-27"/>
        </w:rPr>
        <w:object w:dxaOrig="2959" w:dyaOrig="799" w14:anchorId="361E24E7">
          <v:shape id="_x0000_i1080" type="#_x0000_t75" style="width:148.2pt;height:40.2pt" o:ole="" filled="t">
            <v:fill color2="black"/>
            <v:imagedata r:id="rId111" o:title="" croptop="-82f" cropbottom="-82f" cropleft="-22f" cropright="-22f"/>
          </v:shape>
          <o:OLEObject Type="Embed" ShapeID="_x0000_i1080" DrawAspect="Content" ObjectID="_1709542505" r:id="rId112"/>
        </w:object>
      </w:r>
      <w:r>
        <w:rPr>
          <w:rFonts w:cs="Times"/>
        </w:rPr>
        <w:t xml:space="preserve"> </w:t>
      </w:r>
      <w:r>
        <w:tab/>
        <w:t>.</w:t>
      </w:r>
      <w:r>
        <w:tab/>
      </w:r>
      <w:r>
        <w:tab/>
        <w:t xml:space="preserve"> (27)</w:t>
      </w:r>
    </w:p>
    <w:p w14:paraId="22634C16" w14:textId="77777777" w:rsidR="00000000" w:rsidRDefault="00C43D9D">
      <w:pPr>
        <w:pStyle w:val="Corpodetexto"/>
        <w:jc w:val="right"/>
      </w:pPr>
    </w:p>
    <w:p w14:paraId="566AAAC1" w14:textId="77777777" w:rsidR="00000000" w:rsidRDefault="00C43D9D">
      <w:pPr>
        <w:pStyle w:val="Corpodetexto"/>
        <w:jc w:val="left"/>
      </w:pPr>
      <w:r>
        <w:t>Pode mostrar-se qu</w:t>
      </w:r>
      <w:r>
        <w:t xml:space="preserve">e a amplitude </w:t>
      </w:r>
      <w:proofErr w:type="gramStart"/>
      <w:r>
        <w:rPr>
          <w:i/>
        </w:rPr>
        <w:t>A</w:t>
      </w:r>
      <w:r>
        <w:rPr>
          <w:i/>
          <w:vertAlign w:val="subscript"/>
        </w:rPr>
        <w:t xml:space="preserve">M  </w:t>
      </w:r>
      <w:r>
        <w:t>é</w:t>
      </w:r>
      <w:proofErr w:type="gramEnd"/>
      <w:r>
        <w:t xml:space="preserve"> máxima quando </w:t>
      </w:r>
    </w:p>
    <w:p w14:paraId="552581E2" w14:textId="77777777" w:rsidR="00000000" w:rsidRDefault="00C43D9D">
      <w:pPr>
        <w:pStyle w:val="Corpodetexto"/>
        <w:jc w:val="left"/>
      </w:pPr>
    </w:p>
    <w:p w14:paraId="1AF497CA" w14:textId="77777777" w:rsidR="00000000" w:rsidRDefault="00C43D9D">
      <w:pPr>
        <w:pStyle w:val="Corpodetexto"/>
        <w:jc w:val="right"/>
      </w:pPr>
      <w:r>
        <w:rPr>
          <w:position w:val="-7"/>
        </w:rPr>
        <w:object w:dxaOrig="2124" w:dyaOrig="382" w14:anchorId="3D7A9101">
          <v:shape id="_x0000_i1081" type="#_x0000_t75" style="width:106.2pt;height:19.2pt" o:ole="" filled="t">
            <v:fill color2="black"/>
            <v:imagedata r:id="rId113" o:title="" croptop="-171f" cropbottom="-171f" cropleft="-30f" cropright="-30f"/>
          </v:shape>
          <o:OLEObject Type="Embed" ShapeID="_x0000_i1081" DrawAspect="Content" ObjectID="_1709542506" r:id="rId114"/>
        </w:object>
      </w:r>
      <w:r>
        <w:tab/>
        <w:t>,</w:t>
      </w:r>
      <w:r>
        <w:tab/>
      </w:r>
      <w:r>
        <w:tab/>
        <w:t>(28)</w:t>
      </w:r>
    </w:p>
    <w:p w14:paraId="346FEE4F" w14:textId="77777777" w:rsidR="00000000" w:rsidRDefault="00C43D9D">
      <w:pPr>
        <w:pStyle w:val="Corpodetexto"/>
        <w:jc w:val="right"/>
      </w:pPr>
    </w:p>
    <w:p w14:paraId="451622F1" w14:textId="77777777" w:rsidR="00000000" w:rsidRDefault="00C43D9D">
      <w:pPr>
        <w:pStyle w:val="Corpodetexto"/>
      </w:pPr>
      <w:r>
        <w:t xml:space="preserve">e por este motivo esta situação designa-se como </w:t>
      </w:r>
      <w:r>
        <w:rPr>
          <w:b/>
          <w:i/>
        </w:rPr>
        <w:t>situação de</w:t>
      </w:r>
      <w:r>
        <w:t xml:space="preserve"> </w:t>
      </w:r>
      <w:r>
        <w:rPr>
          <w:b/>
          <w:i/>
        </w:rPr>
        <w:t>ressonância</w:t>
      </w:r>
      <w:r>
        <w:t xml:space="preserve">. A </w:t>
      </w:r>
      <w:r>
        <w:rPr>
          <w:b/>
          <w:i/>
        </w:rPr>
        <w:t>frequência de ressonância</w:t>
      </w:r>
      <w:r>
        <w:t xml:space="preserve"> define-se como</w:t>
      </w:r>
    </w:p>
    <w:p w14:paraId="7D475402" w14:textId="77777777" w:rsidR="00000000" w:rsidRDefault="00C43D9D">
      <w:pPr>
        <w:pStyle w:val="Corpodetexto"/>
      </w:pPr>
    </w:p>
    <w:p w14:paraId="346ED679" w14:textId="77777777" w:rsidR="00000000" w:rsidRDefault="00C43D9D">
      <w:pPr>
        <w:pStyle w:val="Corpodetexto"/>
        <w:jc w:val="right"/>
      </w:pPr>
      <w:r>
        <w:rPr>
          <w:position w:val="-18"/>
        </w:rPr>
        <w:object w:dxaOrig="1050" w:dyaOrig="619" w14:anchorId="22199A19">
          <v:shape id="_x0000_i1082" type="#_x0000_t75" style="width:52.8pt;height:31.2pt" o:ole="" filled="t">
            <v:fill color2="black"/>
            <v:imagedata r:id="rId115" o:title="" croptop="-105f" cropbottom="-105f" cropleft="-62f" cropright="-62f"/>
          </v:shape>
          <o:OLEObject Type="Embed" ShapeID="_x0000_i1082" DrawAspect="Content" ObjectID="_1709542507" r:id="rId116"/>
        </w:object>
      </w:r>
      <w:r>
        <w:rPr>
          <w:rFonts w:cs="Times"/>
        </w:rPr>
        <w:t xml:space="preserve"> </w:t>
      </w:r>
      <w:r>
        <w:tab/>
      </w:r>
      <w:r>
        <w:tab/>
        <w:t>.</w:t>
      </w:r>
      <w:r>
        <w:tab/>
      </w:r>
      <w:r>
        <w:tab/>
      </w:r>
      <w:r>
        <w:tab/>
        <w:t>(29)</w:t>
      </w:r>
    </w:p>
    <w:p w14:paraId="1B26C2A4" w14:textId="77777777" w:rsidR="00000000" w:rsidRDefault="00C43D9D">
      <w:pPr>
        <w:pStyle w:val="Corpodetexto"/>
      </w:pPr>
    </w:p>
    <w:p w14:paraId="3905C986" w14:textId="77777777" w:rsidR="00000000" w:rsidRDefault="00C43D9D">
      <w:pPr>
        <w:pStyle w:val="Corpodetexto"/>
        <w:ind w:firstLine="720"/>
      </w:pPr>
      <w:r>
        <w:lastRenderedPageBreak/>
        <w:t xml:space="preserve">Quando o coeficiente de amortecimento </w:t>
      </w:r>
      <w:r>
        <w:rPr>
          <w:rFonts w:ascii="Symbol" w:hAnsi="Symbol" w:cs="Symbol"/>
          <w:i/>
        </w:rPr>
        <w:t></w:t>
      </w:r>
      <w:r>
        <w:t xml:space="preserve"> é pequeno (o que</w:t>
      </w:r>
      <w:r>
        <w:t xml:space="preserve"> pode corresponder a pequenos atritos e/ou a grandes massas), a amplitude de oscilação do sistema em situação de ressonância pode atingir valores que destruam o sistema. Situações deste género podem ocorrer em pontes e viadutos, e nas asas dos aviões, quan</w:t>
      </w:r>
      <w:r>
        <w:t xml:space="preserve">do as forças exteriores induzem oscilações com frequências próximas das frequências próprias desses sistemas. </w:t>
      </w:r>
    </w:p>
    <w:p w14:paraId="2E10D925" w14:textId="77777777" w:rsidR="00000000" w:rsidRDefault="00C43D9D">
      <w:pPr>
        <w:pStyle w:val="Corpodetexto"/>
      </w:pPr>
      <w:r>
        <w:rPr>
          <w:i/>
        </w:rPr>
        <w:t xml:space="preserve">[É um bom exercício, que pode ajudar a responder a algumas perguntas do relatório trabalho experimental, obter a expressão da amplitude (máxima) </w:t>
      </w:r>
      <w:r>
        <w:rPr>
          <w:i/>
        </w:rPr>
        <w:t xml:space="preserve">de oscilação do sistema em situação de ressonância.]  </w:t>
      </w:r>
    </w:p>
    <w:p w14:paraId="57673483" w14:textId="77777777" w:rsidR="00000000" w:rsidRDefault="00C43D9D">
      <w:pPr>
        <w:pStyle w:val="Corpodetexto"/>
        <w:rPr>
          <w:i/>
        </w:rPr>
      </w:pPr>
    </w:p>
    <w:p w14:paraId="2D5657CA" w14:textId="77777777" w:rsidR="00000000" w:rsidRDefault="00C43D9D">
      <w:pPr>
        <w:pStyle w:val="Corpodetexto"/>
        <w:ind w:firstLine="720"/>
      </w:pPr>
      <w:r>
        <w:t>A expressão (27) pode ser ajustada, pelo método dos mínimos quadrados, a um conjunto de dados experimentais permitindo a determinação simultânea dos valores da frequência própria do sistema (</w:t>
      </w:r>
      <w:r>
        <w:rPr>
          <w:i/>
        </w:rPr>
        <w:t>f</w:t>
      </w:r>
      <w:r>
        <w:rPr>
          <w:vertAlign w:val="subscript"/>
        </w:rPr>
        <w:t>0</w:t>
      </w:r>
      <w:r>
        <w:t>), coef</w:t>
      </w:r>
      <w:r>
        <w:t>iciente de amortecimento (</w:t>
      </w:r>
      <w:r>
        <w:rPr>
          <w:rFonts w:ascii="Symbol" w:hAnsi="Symbol" w:cs="Symbol"/>
          <w:i/>
        </w:rPr>
        <w:t></w:t>
      </w:r>
      <w:r>
        <w:t xml:space="preserve">) e amplitude </w:t>
      </w:r>
      <w:r>
        <w:rPr>
          <w:i/>
        </w:rPr>
        <w:t>A</w:t>
      </w:r>
      <w:r>
        <w:rPr>
          <w:vertAlign w:val="subscript"/>
        </w:rPr>
        <w:t>0</w:t>
      </w:r>
      <w:r>
        <w:t xml:space="preserve"> (ver exemplo na figura 6).</w:t>
      </w:r>
    </w:p>
    <w:p w14:paraId="64729DD2" w14:textId="77777777" w:rsidR="00000000" w:rsidRDefault="00C43D9D">
      <w:pPr>
        <w:pStyle w:val="Corpodetexto"/>
      </w:pPr>
    </w:p>
    <w:p w14:paraId="1C1D7F65" w14:textId="77777777" w:rsidR="00000000" w:rsidRDefault="00C43D9D">
      <w:pPr>
        <w:pStyle w:val="Corpodetexto"/>
        <w:jc w:val="center"/>
        <w:rPr>
          <w:b/>
        </w:rPr>
      </w:pPr>
      <w:r>
        <w:pict w14:anchorId="4B39768A">
          <v:shape id="_x0000_i1083" type="#_x0000_t75" style="width:234pt;height:170.4pt" filled="t">
            <v:fill color2="black"/>
            <v:imagedata r:id="rId117" o:title="" croptop="-6f" cropbottom="-6f" cropleft="-4f" cropright="-4f"/>
          </v:shape>
        </w:pict>
      </w:r>
    </w:p>
    <w:p w14:paraId="32AD1411" w14:textId="77777777" w:rsidR="00000000" w:rsidRDefault="00C43D9D">
      <w:pPr>
        <w:pStyle w:val="Corpodetexto"/>
        <w:rPr>
          <w:b/>
        </w:rPr>
      </w:pPr>
    </w:p>
    <w:p w14:paraId="34E7A9DE" w14:textId="77777777" w:rsidR="00000000" w:rsidRDefault="00C43D9D">
      <w:pPr>
        <w:pStyle w:val="Corpodetexto"/>
      </w:pPr>
      <w:r>
        <w:rPr>
          <w:b/>
        </w:rPr>
        <w:t>Figura 6</w:t>
      </w:r>
      <w:r>
        <w:t xml:space="preserve">: Evolução da amplitude de oscilação </w:t>
      </w:r>
      <w:r>
        <w:rPr>
          <w:i/>
        </w:rPr>
        <w:t>A</w:t>
      </w:r>
      <w:r>
        <w:rPr>
          <w:i/>
          <w:vertAlign w:val="subscript"/>
        </w:rPr>
        <w:t>M</w:t>
      </w:r>
      <w:r>
        <w:t xml:space="preserve"> em regime forçado, em função da frequência </w:t>
      </w:r>
      <w:proofErr w:type="spellStart"/>
      <w:r>
        <w:rPr>
          <w:i/>
        </w:rPr>
        <w:t>f</w:t>
      </w:r>
      <w:r>
        <w:rPr>
          <w:i/>
          <w:vertAlign w:val="subscript"/>
        </w:rPr>
        <w:t>a</w:t>
      </w:r>
      <w:proofErr w:type="spellEnd"/>
      <w:r>
        <w:t xml:space="preserve"> da força excitadora. A curva a cheio foi obtida ajustando a expressão (27) a um conjunt</w:t>
      </w:r>
      <w:r>
        <w:t>o de dados experimentais, através do método dos mínimos quadrados. O máximo da amplitude corresponde à situação de ressonância.</w:t>
      </w:r>
    </w:p>
    <w:p w14:paraId="366C6D62" w14:textId="77777777" w:rsidR="00000000" w:rsidRDefault="00C43D9D">
      <w:pPr>
        <w:pStyle w:val="Corpodetexto"/>
        <w:pageBreakBefore/>
      </w:pPr>
      <w:r>
        <w:rPr>
          <w:b/>
        </w:rPr>
        <w:lastRenderedPageBreak/>
        <w:t>2. Trabalho experimental</w:t>
      </w:r>
    </w:p>
    <w:p w14:paraId="78AD2A3B" w14:textId="77777777" w:rsidR="00000000" w:rsidRDefault="00C43D9D">
      <w:pPr>
        <w:pStyle w:val="Corpodetexto"/>
        <w:rPr>
          <w:b/>
        </w:rPr>
      </w:pPr>
    </w:p>
    <w:p w14:paraId="263A0D46" w14:textId="77777777" w:rsidR="00000000" w:rsidRDefault="00C43D9D">
      <w:pPr>
        <w:pStyle w:val="Corpodetexto"/>
        <w:ind w:left="360" w:hanging="360"/>
      </w:pPr>
      <w:r>
        <w:t xml:space="preserve">1) </w:t>
      </w:r>
      <w:r>
        <w:tab/>
        <w:t>A lista de material para o trabalho experimental é a seguinte:</w:t>
      </w:r>
    </w:p>
    <w:p w14:paraId="1C1C0961" w14:textId="77777777" w:rsidR="00000000" w:rsidRDefault="00C43D9D">
      <w:pPr>
        <w:pStyle w:val="Corpodetexto"/>
        <w:numPr>
          <w:ilvl w:val="0"/>
          <w:numId w:val="6"/>
        </w:numPr>
      </w:pPr>
      <w:r>
        <w:t>Duas molas (</w:t>
      </w:r>
      <w:r>
        <w:rPr>
          <w:i/>
        </w:rPr>
        <w:t>k</w:t>
      </w:r>
      <w:r>
        <w:rPr>
          <w:i/>
          <w:vertAlign w:val="subscript"/>
        </w:rPr>
        <w:t>1</w:t>
      </w:r>
      <w:r>
        <w:t xml:space="preserve"> = 10 N/m – mola verm</w:t>
      </w:r>
      <w:r>
        <w:t xml:space="preserve">elha; </w:t>
      </w:r>
      <w:r>
        <w:rPr>
          <w:i/>
        </w:rPr>
        <w:t>k</w:t>
      </w:r>
      <w:r>
        <w:rPr>
          <w:i/>
          <w:vertAlign w:val="subscript"/>
        </w:rPr>
        <w:t>2</w:t>
      </w:r>
      <w:r>
        <w:t xml:space="preserve"> = 20 N/m – mola azul)</w:t>
      </w:r>
    </w:p>
    <w:p w14:paraId="7AA084A2" w14:textId="77777777" w:rsidR="00000000" w:rsidRDefault="00C43D9D">
      <w:pPr>
        <w:pStyle w:val="Corpodetexto"/>
        <w:numPr>
          <w:ilvl w:val="0"/>
          <w:numId w:val="6"/>
        </w:numPr>
      </w:pPr>
      <w:r>
        <w:t xml:space="preserve">Três massas: </w:t>
      </w:r>
      <w:r>
        <w:rPr>
          <w:i/>
        </w:rPr>
        <w:t>m</w:t>
      </w:r>
      <w:r>
        <w:rPr>
          <w:i/>
          <w:vertAlign w:val="subscript"/>
        </w:rPr>
        <w:t>1</w:t>
      </w:r>
      <w:r>
        <w:t xml:space="preserve"> = 150g, </w:t>
      </w:r>
      <w:r>
        <w:rPr>
          <w:i/>
        </w:rPr>
        <w:t>m</w:t>
      </w:r>
      <w:r>
        <w:rPr>
          <w:i/>
          <w:vertAlign w:val="subscript"/>
        </w:rPr>
        <w:t>2</w:t>
      </w:r>
      <w:r>
        <w:t xml:space="preserve"> = 200g (Ø = 35mm) e </w:t>
      </w:r>
      <w:r>
        <w:rPr>
          <w:i/>
        </w:rPr>
        <w:t>m</w:t>
      </w:r>
      <w:r>
        <w:rPr>
          <w:i/>
          <w:vertAlign w:val="subscript"/>
        </w:rPr>
        <w:t>3</w:t>
      </w:r>
      <w:r>
        <w:t xml:space="preserve"> = 150g (Ø = 20mm)</w:t>
      </w:r>
    </w:p>
    <w:p w14:paraId="7B0D361B" w14:textId="77777777" w:rsidR="00000000" w:rsidRDefault="00C43D9D">
      <w:pPr>
        <w:pStyle w:val="Corpodetexto"/>
        <w:numPr>
          <w:ilvl w:val="0"/>
          <w:numId w:val="6"/>
        </w:numPr>
      </w:pPr>
      <w:r>
        <w:t>Armação de suporte</w:t>
      </w:r>
    </w:p>
    <w:p w14:paraId="44E1A25E" w14:textId="77777777" w:rsidR="00000000" w:rsidRDefault="00C43D9D">
      <w:pPr>
        <w:pStyle w:val="Corpodetexto"/>
        <w:numPr>
          <w:ilvl w:val="0"/>
          <w:numId w:val="6"/>
        </w:numPr>
      </w:pPr>
      <w:r>
        <w:t>Uma roldana</w:t>
      </w:r>
    </w:p>
    <w:p w14:paraId="1F1ED408" w14:textId="77777777" w:rsidR="00000000" w:rsidRDefault="00C43D9D">
      <w:pPr>
        <w:pStyle w:val="Corpodetexto"/>
        <w:numPr>
          <w:ilvl w:val="0"/>
          <w:numId w:val="6"/>
        </w:numPr>
      </w:pPr>
      <w:r>
        <w:t>Um motor com disco, pino excêntrico e marcação de cor</w:t>
      </w:r>
    </w:p>
    <w:p w14:paraId="7CB8EF40" w14:textId="77777777" w:rsidR="00000000" w:rsidRDefault="00C43D9D">
      <w:pPr>
        <w:pStyle w:val="Corpodetexto"/>
        <w:numPr>
          <w:ilvl w:val="0"/>
          <w:numId w:val="6"/>
        </w:numPr>
      </w:pPr>
      <w:r>
        <w:t xml:space="preserve">Fonte de alimentação </w:t>
      </w:r>
      <w:proofErr w:type="spellStart"/>
      <w:r>
        <w:t>eléctrica</w:t>
      </w:r>
      <w:proofErr w:type="spellEnd"/>
    </w:p>
    <w:p w14:paraId="5DBF5ADE" w14:textId="77777777" w:rsidR="00000000" w:rsidRDefault="00C43D9D">
      <w:pPr>
        <w:pStyle w:val="Corpodetexto"/>
        <w:numPr>
          <w:ilvl w:val="0"/>
          <w:numId w:val="6"/>
        </w:numPr>
      </w:pPr>
      <w:r>
        <w:t>Webcam USB Philips com tripé + Computador</w:t>
      </w:r>
    </w:p>
    <w:p w14:paraId="110DD0CA" w14:textId="77777777" w:rsidR="00000000" w:rsidRDefault="00C43D9D">
      <w:pPr>
        <w:pStyle w:val="Corpodetexto"/>
        <w:rPr>
          <w:b/>
        </w:rPr>
      </w:pPr>
    </w:p>
    <w:p w14:paraId="5A0F9C90" w14:textId="77777777" w:rsidR="00000000" w:rsidRDefault="00C43D9D">
      <w:pPr>
        <w:pStyle w:val="Corpodetexto"/>
        <w:numPr>
          <w:ilvl w:val="0"/>
          <w:numId w:val="12"/>
        </w:numPr>
        <w:tabs>
          <w:tab w:val="left" w:pos="360"/>
        </w:tabs>
        <w:ind w:left="360"/>
      </w:pPr>
      <w:r>
        <w:t xml:space="preserve">Ligar o computador e lançar o programa </w:t>
      </w:r>
      <w:proofErr w:type="spellStart"/>
      <w:r>
        <w:t>Cinéris</w:t>
      </w:r>
      <w:proofErr w:type="spellEnd"/>
      <w:r>
        <w:t>. Na janela de representação (“</w:t>
      </w:r>
      <w:r>
        <w:rPr>
          <w:lang w:val="fr-FR"/>
        </w:rPr>
        <w:t>Représentation</w:t>
      </w:r>
      <w:r>
        <w:t xml:space="preserve">”) do lado direito (ver figura 7) </w:t>
      </w:r>
      <w:proofErr w:type="spellStart"/>
      <w:r>
        <w:t>seleccionar</w:t>
      </w:r>
      <w:proofErr w:type="spellEnd"/>
      <w:r>
        <w:t xml:space="preserve"> o </w:t>
      </w:r>
      <w:proofErr w:type="spellStart"/>
      <w:r>
        <w:t>tab</w:t>
      </w:r>
      <w:proofErr w:type="spellEnd"/>
      <w:r>
        <w:t xml:space="preserve"> de vídeo (“</w:t>
      </w:r>
      <w:r>
        <w:rPr>
          <w:lang w:val="fr-FR"/>
        </w:rPr>
        <w:t>Vidéo</w:t>
      </w:r>
      <w:r>
        <w:t xml:space="preserve">”) para ver a imagem captada pela webcam. </w:t>
      </w:r>
    </w:p>
    <w:p w14:paraId="23F62F95" w14:textId="77777777" w:rsidR="00000000" w:rsidRDefault="00C43D9D">
      <w:pPr>
        <w:pStyle w:val="Corpodetexto"/>
        <w:ind w:left="360"/>
      </w:pPr>
    </w:p>
    <w:p w14:paraId="368C36DA" w14:textId="77777777" w:rsidR="00000000" w:rsidRDefault="00C43D9D">
      <w:pPr>
        <w:pStyle w:val="Corpodetexto"/>
        <w:numPr>
          <w:ilvl w:val="0"/>
          <w:numId w:val="12"/>
        </w:numPr>
        <w:tabs>
          <w:tab w:val="left" w:pos="360"/>
        </w:tabs>
        <w:ind w:left="360"/>
      </w:pPr>
      <w:r>
        <w:t>A webcam deve se encontrar montada e a imagem ajust</w:t>
      </w:r>
      <w:r>
        <w:t xml:space="preserve">ada (ajustar a resolução no software), de forma a garantir uma boa visibilidade do movimento oscilatório do marcador acoplado ao sistema massa-mola. Ajustar o tripé e a </w:t>
      </w:r>
      <w:proofErr w:type="spellStart"/>
      <w:r>
        <w:t>objectiva</w:t>
      </w:r>
      <w:proofErr w:type="spellEnd"/>
      <w:r>
        <w:t xml:space="preserve"> até obter uma imagem direita e focada.</w:t>
      </w:r>
    </w:p>
    <w:p w14:paraId="3C212D3A" w14:textId="77777777" w:rsidR="00000000" w:rsidRDefault="00C43D9D">
      <w:pPr>
        <w:pStyle w:val="Corpodetexto"/>
      </w:pPr>
    </w:p>
    <w:p w14:paraId="5FD0D05A" w14:textId="77777777" w:rsidR="00000000" w:rsidRDefault="00C43D9D">
      <w:pPr>
        <w:pStyle w:val="Corpodetexto"/>
        <w:numPr>
          <w:ilvl w:val="0"/>
          <w:numId w:val="12"/>
        </w:numPr>
        <w:tabs>
          <w:tab w:val="left" w:pos="360"/>
        </w:tabs>
        <w:ind w:left="360"/>
      </w:pPr>
      <w:r>
        <w:t>Para adquirir as imagens do movimento</w:t>
      </w:r>
      <w:r>
        <w:t xml:space="preserve"> oscilatório, deve ir à janela “</w:t>
      </w:r>
      <w:r>
        <w:rPr>
          <w:lang w:val="fr-FR"/>
        </w:rPr>
        <w:t>atelier</w:t>
      </w:r>
      <w:r>
        <w:t xml:space="preserve">” do lado esquerdo (ver figura 7), </w:t>
      </w:r>
      <w:proofErr w:type="spellStart"/>
      <w:r>
        <w:t>seleccionar</w:t>
      </w:r>
      <w:proofErr w:type="spellEnd"/>
      <w:r>
        <w:t xml:space="preserve"> o </w:t>
      </w:r>
      <w:proofErr w:type="spellStart"/>
      <w:r>
        <w:t>tab</w:t>
      </w:r>
      <w:proofErr w:type="spellEnd"/>
      <w:r>
        <w:t xml:space="preserve"> de aquisição (“</w:t>
      </w:r>
      <w:r>
        <w:rPr>
          <w:lang w:val="fr-FR"/>
        </w:rPr>
        <w:t>Acquisition</w:t>
      </w:r>
      <w:r>
        <w:t xml:space="preserve">”) e neste </w:t>
      </w:r>
      <w:proofErr w:type="spellStart"/>
      <w:r>
        <w:t>seleccionar</w:t>
      </w:r>
      <w:proofErr w:type="spellEnd"/>
      <w:r>
        <w:t xml:space="preserve"> o </w:t>
      </w:r>
      <w:proofErr w:type="spellStart"/>
      <w:r>
        <w:t>tab</w:t>
      </w:r>
      <w:proofErr w:type="spellEnd"/>
      <w:r>
        <w:t xml:space="preserve"> aquisição rápida (“</w:t>
      </w:r>
      <w:r>
        <w:rPr>
          <w:lang w:val="fr-FR"/>
        </w:rPr>
        <w:t>Vidéo rapide</w:t>
      </w:r>
      <w:r>
        <w:t xml:space="preserve">”). </w:t>
      </w:r>
    </w:p>
    <w:p w14:paraId="68D5F511" w14:textId="77777777" w:rsidR="00000000" w:rsidRDefault="00C43D9D">
      <w:pPr>
        <w:pStyle w:val="Corpodetexto"/>
        <w:ind w:left="360"/>
      </w:pPr>
      <w:proofErr w:type="spellStart"/>
      <w:r>
        <w:t>Seleccionar</w:t>
      </w:r>
      <w:proofErr w:type="spellEnd"/>
      <w:r>
        <w:t xml:space="preserve"> o </w:t>
      </w:r>
      <w:proofErr w:type="spellStart"/>
      <w:r>
        <w:t>directório</w:t>
      </w:r>
      <w:proofErr w:type="spellEnd"/>
      <w:r>
        <w:t xml:space="preserve"> onde quer guardar os seus filmes de aquisição em</w:t>
      </w:r>
      <w:r>
        <w:t xml:space="preserve"> “</w:t>
      </w:r>
      <w:r>
        <w:rPr>
          <w:lang w:val="fr-FR"/>
        </w:rPr>
        <w:t>Répertoire des images et des vidéos</w:t>
      </w:r>
      <w:r>
        <w:t xml:space="preserve">”. </w:t>
      </w:r>
    </w:p>
    <w:p w14:paraId="73278E59" w14:textId="77777777" w:rsidR="00000000" w:rsidRDefault="00C43D9D">
      <w:pPr>
        <w:pStyle w:val="Corpodetexto"/>
        <w:ind w:left="360"/>
      </w:pPr>
      <w:r>
        <w:t xml:space="preserve">Escrever dentro deste </w:t>
      </w:r>
      <w:proofErr w:type="spellStart"/>
      <w:r>
        <w:t>tab</w:t>
      </w:r>
      <w:proofErr w:type="spellEnd"/>
      <w:r>
        <w:t xml:space="preserve">: </w:t>
      </w:r>
    </w:p>
    <w:p w14:paraId="4F8CF23A" w14:textId="77777777" w:rsidR="00000000" w:rsidRDefault="00C43D9D">
      <w:pPr>
        <w:pStyle w:val="Corpodetexto"/>
        <w:ind w:left="360"/>
      </w:pPr>
      <w:r>
        <w:t>Nome de ficheiro (“</w:t>
      </w:r>
      <w:r>
        <w:rPr>
          <w:lang w:val="fr-FR"/>
        </w:rPr>
        <w:t>Nom du fichier</w:t>
      </w:r>
      <w:r>
        <w:t xml:space="preserve">”) - </w:t>
      </w:r>
      <w:r>
        <w:rPr>
          <w:b/>
        </w:rPr>
        <w:t xml:space="preserve">____.avi </w:t>
      </w:r>
      <w:r>
        <w:rPr>
          <w:i/>
          <w:sz w:val="18"/>
        </w:rPr>
        <w:t>[mudar o nome de acordo como os ensaios]</w:t>
      </w:r>
    </w:p>
    <w:p w14:paraId="6D358BAF" w14:textId="77777777" w:rsidR="00000000" w:rsidRDefault="00C43D9D">
      <w:pPr>
        <w:pStyle w:val="Corpodetexto"/>
        <w:ind w:left="360"/>
      </w:pPr>
      <w:r>
        <w:t>Duração máxima da sequência (“</w:t>
      </w:r>
      <w:r>
        <w:rPr>
          <w:lang w:val="fr-FR"/>
        </w:rPr>
        <w:t>Durée maximale de la séquence en s</w:t>
      </w:r>
      <w:r>
        <w:t xml:space="preserve">”) </w:t>
      </w:r>
      <w:r>
        <w:rPr>
          <w:b/>
        </w:rPr>
        <w:t>10</w:t>
      </w:r>
      <w:r>
        <w:t xml:space="preserve"> </w:t>
      </w:r>
    </w:p>
    <w:p w14:paraId="3A3CB901" w14:textId="77777777" w:rsidR="00000000" w:rsidRDefault="00C43D9D">
      <w:pPr>
        <w:pStyle w:val="Corpodetexto"/>
        <w:ind w:left="360"/>
      </w:pPr>
      <w:r>
        <w:t>Número de imagens por segund</w:t>
      </w:r>
      <w:r>
        <w:t>o (“</w:t>
      </w:r>
      <w:r>
        <w:rPr>
          <w:lang w:val="fr-FR"/>
        </w:rPr>
        <w:t>Nombre d’images par seconde</w:t>
      </w:r>
      <w:r>
        <w:t xml:space="preserve">”) </w:t>
      </w:r>
      <w:r>
        <w:rPr>
          <w:b/>
        </w:rPr>
        <w:t>20</w:t>
      </w:r>
    </w:p>
    <w:p w14:paraId="46921BBA" w14:textId="77777777" w:rsidR="00000000" w:rsidRDefault="00C43D9D">
      <w:pPr>
        <w:pStyle w:val="Corpodetexto"/>
      </w:pPr>
    </w:p>
    <w:p w14:paraId="6E3E8988" w14:textId="77777777" w:rsidR="00000000" w:rsidRDefault="00C43D9D">
      <w:pPr>
        <w:pStyle w:val="Corpodetexto"/>
        <w:jc w:val="center"/>
      </w:pPr>
      <w:r>
        <w:pict w14:anchorId="76857494">
          <v:roundrect id="_x0000_s2112" style="position:absolute;left:0;text-align:left;margin-left:172.65pt;margin-top:24.35pt;width:208.7pt;height:218.7pt;z-index:3;mso-wrap-style:none;mso-position-horizontal:absolute;mso-position-horizontal-relative:text;mso-position-vertical:absolute;mso-position-vertical-relative:text;v-text-anchor:middle" arcsize="2858f" fillcolor="red" strokecolor="red" strokeweight=".35mm">
            <v:fill opacity="13107f" color2="aqua"/>
            <v:stroke dashstyle="dash" color2="aqua" joinstyle="miter"/>
          </v:roundrect>
        </w:pict>
      </w:r>
      <w:r>
        <w:pict w14:anchorId="78D659E8">
          <v:roundrect id="_x0000_s2113" style="position:absolute;left:0;text-align:left;margin-left:31.3pt;margin-top:25.7pt;width:130.7pt;height:217.3pt;z-index:4;mso-wrap-style:none;mso-position-horizontal:absolute;mso-position-horizontal-relative:text;mso-position-vertical:absolute;mso-position-vertical-relative:text;v-text-anchor:middle" arcsize="2858f" fillcolor="green" strokecolor="lime" strokeweight=".35mm">
            <v:fill opacity="13107f" color2="#ff7fff"/>
            <v:stroke dashstyle="dash" color2="fuchsia" joinstyle="miter"/>
          </v:roundrect>
        </w:pict>
      </w:r>
      <w:r>
        <w:pict w14:anchorId="52441B22">
          <v:shape id="_x0000_i1084" type="#_x0000_t75" style="width:346.2pt;height:241.8pt" filled="t">
            <v:fill color2="black"/>
            <v:imagedata r:id="rId118" o:title="" croptop="-4f" cropbottom="-4f" cropleft="-3f" cropright="-3f"/>
          </v:shape>
        </w:pict>
      </w:r>
    </w:p>
    <w:p w14:paraId="702F13E0" w14:textId="77777777" w:rsidR="00000000" w:rsidRDefault="00C43D9D">
      <w:pPr>
        <w:pStyle w:val="Corpodetexto"/>
      </w:pPr>
    </w:p>
    <w:p w14:paraId="591A60C0" w14:textId="77777777" w:rsidR="00000000" w:rsidRDefault="00C43D9D">
      <w:pPr>
        <w:pStyle w:val="Corpodetexto"/>
      </w:pPr>
      <w:r>
        <w:rPr>
          <w:b/>
        </w:rPr>
        <w:t>Figura 7</w:t>
      </w:r>
      <w:r>
        <w:t xml:space="preserve">: Janela do programa </w:t>
      </w:r>
      <w:proofErr w:type="spellStart"/>
      <w:r>
        <w:t>Cinéris</w:t>
      </w:r>
      <w:proofErr w:type="spellEnd"/>
      <w:r>
        <w:t xml:space="preserve"> com a janela de representação (área a vermelho) do lado direito e a janela de “atelier” (área a verde) do lado esquerdo. </w:t>
      </w:r>
    </w:p>
    <w:p w14:paraId="63FE80A3" w14:textId="77777777" w:rsidR="00000000" w:rsidRDefault="00C43D9D">
      <w:pPr>
        <w:pStyle w:val="Corpodetexto"/>
      </w:pPr>
      <w:r>
        <w:lastRenderedPageBreak/>
        <w:t xml:space="preserve">Para gravar as imagens deve </w:t>
      </w:r>
      <w:proofErr w:type="spellStart"/>
      <w:r>
        <w:t>accionar</w:t>
      </w:r>
      <w:proofErr w:type="spellEnd"/>
      <w:r>
        <w:t xml:space="preserve"> o botão de aquisi</w:t>
      </w:r>
      <w:r>
        <w:t xml:space="preserve">ção </w:t>
      </w:r>
      <w:r>
        <w:pict w14:anchorId="19D1B8F3">
          <v:shape id="_x0000_i1085" type="#_x0000_t75" style="width:22.2pt;height:16.8pt" filled="t">
            <v:fill color2="black"/>
            <v:imagedata r:id="rId119" o:title="" croptop="-65f" cropbottom="-65f" cropleft="-49f" cropright="-49f"/>
          </v:shape>
        </w:pict>
      </w:r>
      <w:r>
        <w:t xml:space="preserve"> logo após ter largado o sistema massa-mola. </w:t>
      </w:r>
    </w:p>
    <w:p w14:paraId="3599D3B8" w14:textId="77777777" w:rsidR="00000000" w:rsidRDefault="00C43D9D">
      <w:pPr>
        <w:pStyle w:val="Corpodetexto"/>
      </w:pPr>
      <w:r>
        <w:t>Deixe a aquisição chegar ao fim.</w:t>
      </w:r>
    </w:p>
    <w:p w14:paraId="695BFFE6" w14:textId="77777777" w:rsidR="00000000" w:rsidRDefault="00C43D9D">
      <w:pPr>
        <w:pStyle w:val="Corpodetexto"/>
      </w:pPr>
    </w:p>
    <w:p w14:paraId="09751464" w14:textId="77777777" w:rsidR="00000000" w:rsidRDefault="00C43D9D">
      <w:pPr>
        <w:pStyle w:val="Corpodetexto"/>
        <w:numPr>
          <w:ilvl w:val="0"/>
          <w:numId w:val="12"/>
        </w:numPr>
        <w:tabs>
          <w:tab w:val="left" w:pos="360"/>
        </w:tabs>
        <w:ind w:left="360"/>
      </w:pPr>
      <w:r>
        <w:t xml:space="preserve">Para fazer a análise das imagens deve </w:t>
      </w:r>
      <w:proofErr w:type="spellStart"/>
      <w:r>
        <w:t>seleccionar</w:t>
      </w:r>
      <w:proofErr w:type="spellEnd"/>
      <w:r>
        <w:t xml:space="preserve"> a </w:t>
      </w:r>
      <w:proofErr w:type="spellStart"/>
      <w:r>
        <w:t>tab</w:t>
      </w:r>
      <w:proofErr w:type="spellEnd"/>
      <w:r>
        <w:t xml:space="preserve"> de tratamento automático (“</w:t>
      </w:r>
      <w:proofErr w:type="spellStart"/>
      <w:r>
        <w:t>Traitement</w:t>
      </w:r>
      <w:proofErr w:type="spellEnd"/>
      <w:r>
        <w:t xml:space="preserve"> </w:t>
      </w:r>
      <w:proofErr w:type="spellStart"/>
      <w:r>
        <w:t>automatique</w:t>
      </w:r>
      <w:proofErr w:type="spellEnd"/>
      <w:r>
        <w:t xml:space="preserve">”) na janela “atelier” do lado esquerdo (ver figura 7). </w:t>
      </w:r>
    </w:p>
    <w:p w14:paraId="6B9C0124" w14:textId="77777777" w:rsidR="00000000" w:rsidRDefault="00C43D9D">
      <w:pPr>
        <w:pStyle w:val="Corpodetexto"/>
        <w:numPr>
          <w:ilvl w:val="1"/>
          <w:numId w:val="10"/>
        </w:numPr>
      </w:pPr>
      <w:r>
        <w:t>No “</w:t>
      </w:r>
      <w:r>
        <w:rPr>
          <w:lang w:val="fr-FR"/>
        </w:rPr>
        <w:t>Choix</w:t>
      </w:r>
      <w:r>
        <w:rPr>
          <w:lang w:val="fr-FR"/>
        </w:rPr>
        <w:t xml:space="preserve"> du fichier</w:t>
      </w:r>
      <w:r>
        <w:t xml:space="preserve">” deve </w:t>
      </w:r>
      <w:proofErr w:type="spellStart"/>
      <w:r>
        <w:t>seleccionar</w:t>
      </w:r>
      <w:proofErr w:type="spellEnd"/>
      <w:r>
        <w:t xml:space="preserve"> o ficheiro “.</w:t>
      </w:r>
      <w:proofErr w:type="spellStart"/>
      <w:r>
        <w:t>avi</w:t>
      </w:r>
      <w:proofErr w:type="spellEnd"/>
      <w:r>
        <w:t>” onde foi gravado o movimento (sugestão: carregar no botão com a pasta).</w:t>
      </w:r>
    </w:p>
    <w:p w14:paraId="5AE4A07D" w14:textId="77777777" w:rsidR="00000000" w:rsidRDefault="00C43D9D">
      <w:pPr>
        <w:pStyle w:val="Corpodetexto"/>
        <w:numPr>
          <w:ilvl w:val="1"/>
          <w:numId w:val="10"/>
        </w:numPr>
      </w:pPr>
      <w:r>
        <w:t xml:space="preserve">No </w:t>
      </w:r>
      <w:proofErr w:type="spellStart"/>
      <w:r>
        <w:t>tab</w:t>
      </w:r>
      <w:proofErr w:type="spellEnd"/>
      <w:r>
        <w:t xml:space="preserve"> “</w:t>
      </w:r>
      <w:r>
        <w:rPr>
          <w:lang w:val="fr-FR"/>
        </w:rPr>
        <w:t>Etalonnage</w:t>
      </w:r>
      <w:r>
        <w:t>” começamos pelo quadro “Origine” onde deve escolher numa imagem um ponto como origem das coordenadas</w:t>
      </w:r>
      <w:r>
        <w:rPr>
          <w:i/>
        </w:rPr>
        <w:t>.</w:t>
      </w:r>
      <w:r>
        <w:t xml:space="preserve"> </w:t>
      </w:r>
    </w:p>
    <w:p w14:paraId="0FEDB028" w14:textId="77777777" w:rsidR="00000000" w:rsidRDefault="00C43D9D">
      <w:pPr>
        <w:pStyle w:val="Corpodetexto"/>
        <w:ind w:left="1080"/>
      </w:pPr>
      <w:r>
        <w:t>De seguida, no</w:t>
      </w:r>
      <w:r>
        <w:t xml:space="preserve"> quadro “</w:t>
      </w:r>
      <w:r>
        <w:rPr>
          <w:lang w:val="fr-FR"/>
        </w:rPr>
        <w:t>Abscisses/Ordonnées</w:t>
      </w:r>
      <w:r>
        <w:t xml:space="preserve">”, deve calibrar o eixo das ordenadas clicando e deslocando o rato na imagem. O ponto de início e de fim devem corresponder a um </w:t>
      </w:r>
      <w:proofErr w:type="spellStart"/>
      <w:r>
        <w:t>objecto</w:t>
      </w:r>
      <w:proofErr w:type="spellEnd"/>
      <w:r>
        <w:t xml:space="preserve"> de dimensões conhecidas (por exemplo, 0,16m corresponde aproximadamente à altura desde o di</w:t>
      </w:r>
      <w:r>
        <w:t xml:space="preserve">sco de cor até à face superior da massa). Na janela de calibração que aparecerá de seguida deve introduzir o valor da distância em metros. </w:t>
      </w:r>
    </w:p>
    <w:p w14:paraId="2C8BB2B8" w14:textId="77777777" w:rsidR="00000000" w:rsidRDefault="00C43D9D">
      <w:pPr>
        <w:pStyle w:val="Corpodetexto"/>
        <w:ind w:left="1080"/>
      </w:pPr>
      <w:r>
        <w:t>(NOTA: a vírgula é o símbolo decimal).</w:t>
      </w:r>
    </w:p>
    <w:p w14:paraId="0653FB90" w14:textId="77777777" w:rsidR="00000000" w:rsidRDefault="00C43D9D">
      <w:pPr>
        <w:pStyle w:val="Corpodetexto"/>
        <w:numPr>
          <w:ilvl w:val="1"/>
          <w:numId w:val="10"/>
        </w:numPr>
      </w:pPr>
      <w:r>
        <w:t xml:space="preserve">No </w:t>
      </w:r>
      <w:proofErr w:type="spellStart"/>
      <w:r>
        <w:t>tab</w:t>
      </w:r>
      <w:proofErr w:type="spellEnd"/>
      <w:r>
        <w:t xml:space="preserve"> “</w:t>
      </w:r>
      <w:r>
        <w:rPr>
          <w:lang w:val="fr-FR"/>
        </w:rPr>
        <w:t>Cadre de travail</w:t>
      </w:r>
      <w:r>
        <w:t xml:space="preserve">” deve </w:t>
      </w:r>
      <w:proofErr w:type="spellStart"/>
      <w:r>
        <w:t>seleccionar</w:t>
      </w:r>
      <w:proofErr w:type="spellEnd"/>
      <w:r>
        <w:t xml:space="preserve"> com o rato a zona de tratamento au</w:t>
      </w:r>
      <w:r>
        <w:t>tomático, correspondente à região da imagem onde o disco de cor se movimenta.</w:t>
      </w:r>
    </w:p>
    <w:p w14:paraId="5EE6780F" w14:textId="77777777" w:rsidR="00000000" w:rsidRDefault="00C43D9D">
      <w:pPr>
        <w:pStyle w:val="Corpodetexto"/>
        <w:numPr>
          <w:ilvl w:val="1"/>
          <w:numId w:val="10"/>
        </w:numPr>
      </w:pPr>
      <w:r>
        <w:t xml:space="preserve">No </w:t>
      </w:r>
      <w:proofErr w:type="spellStart"/>
      <w:r>
        <w:t>tab</w:t>
      </w:r>
      <w:proofErr w:type="spellEnd"/>
      <w:r>
        <w:t xml:space="preserve"> “</w:t>
      </w:r>
      <w:r>
        <w:rPr>
          <w:lang w:val="fr-FR"/>
        </w:rPr>
        <w:t>Paramétrage</w:t>
      </w:r>
      <w:r>
        <w:t>” no quadro “</w:t>
      </w:r>
      <w:r>
        <w:rPr>
          <w:lang w:val="fr-FR"/>
        </w:rPr>
        <w:t>Sélection des objets</w:t>
      </w:r>
      <w:r>
        <w:t xml:space="preserve">” deve </w:t>
      </w:r>
      <w:proofErr w:type="spellStart"/>
      <w:r>
        <w:t>seleccionar</w:t>
      </w:r>
      <w:proofErr w:type="spellEnd"/>
      <w:r>
        <w:t xml:space="preserve"> o centro do disco de cor e se necessário ajustar o contraste de forma que o software só reconheça o disco n</w:t>
      </w:r>
      <w:r>
        <w:t xml:space="preserve">a imagem. </w:t>
      </w:r>
    </w:p>
    <w:p w14:paraId="4A98D2DB" w14:textId="77777777" w:rsidR="00000000" w:rsidRDefault="00C43D9D">
      <w:pPr>
        <w:pStyle w:val="Corpodetexto"/>
        <w:ind w:left="1080"/>
      </w:pPr>
      <w:r>
        <w:t xml:space="preserve">(NOTA: Deve </w:t>
      </w:r>
      <w:proofErr w:type="spellStart"/>
      <w:r>
        <w:t>desactivar</w:t>
      </w:r>
      <w:proofErr w:type="spellEnd"/>
      <w:r>
        <w:t xml:space="preserve"> o “</w:t>
      </w:r>
      <w:r>
        <w:rPr>
          <w:lang w:val="fr-FR"/>
        </w:rPr>
        <w:t>Trajectoires uniquement</w:t>
      </w:r>
      <w:r>
        <w:t>” para obter as coordenadas x e y em função do tempo).</w:t>
      </w:r>
    </w:p>
    <w:p w14:paraId="63DDFB9D" w14:textId="77777777" w:rsidR="00000000" w:rsidRDefault="00C43D9D">
      <w:pPr>
        <w:pStyle w:val="Corpodetexto"/>
        <w:numPr>
          <w:ilvl w:val="1"/>
          <w:numId w:val="10"/>
        </w:numPr>
      </w:pPr>
      <w:r>
        <w:t>No quadro “</w:t>
      </w:r>
      <w:r>
        <w:rPr>
          <w:lang w:val="fr-FR"/>
        </w:rPr>
        <w:t>Traitement</w:t>
      </w:r>
      <w:r>
        <w:t xml:space="preserve">”, carregar no botão de início do tratamento </w:t>
      </w:r>
      <w:r>
        <w:pict w14:anchorId="1DB114B3">
          <v:shape id="_x0000_i1086" type="#_x0000_t75" style="width:14.4pt;height:13.2pt" filled="t">
            <v:fill color2="black"/>
            <v:imagedata r:id="rId120" o:title="" croptop="-102f" cropbottom="-102f" cropleft="-102f" cropright="-102f"/>
          </v:shape>
        </w:pict>
      </w:r>
      <w:r>
        <w:t xml:space="preserve"> e deixar o tratamento chegar ao fim.</w:t>
      </w:r>
    </w:p>
    <w:p w14:paraId="560AB0FE" w14:textId="77777777" w:rsidR="00000000" w:rsidRDefault="00C43D9D">
      <w:pPr>
        <w:pStyle w:val="Corpodetexto"/>
      </w:pPr>
    </w:p>
    <w:p w14:paraId="7334DCE2" w14:textId="77777777" w:rsidR="00000000" w:rsidRDefault="00C43D9D">
      <w:pPr>
        <w:pStyle w:val="Corpodetexto"/>
        <w:numPr>
          <w:ilvl w:val="0"/>
          <w:numId w:val="12"/>
        </w:numPr>
        <w:tabs>
          <w:tab w:val="left" w:pos="360"/>
        </w:tabs>
        <w:ind w:left="360"/>
      </w:pPr>
      <w:r>
        <w:t>Para fazer o ajuste de uma função m</w:t>
      </w:r>
      <w:r>
        <w:t xml:space="preserve">atemática aos pontos obtidos experimentalmente, deve </w:t>
      </w:r>
      <w:proofErr w:type="spellStart"/>
      <w:r>
        <w:t>seleccionar</w:t>
      </w:r>
      <w:proofErr w:type="spellEnd"/>
      <w:r>
        <w:t xml:space="preserve"> o </w:t>
      </w:r>
      <w:proofErr w:type="spellStart"/>
      <w:r>
        <w:t>tab</w:t>
      </w:r>
      <w:proofErr w:type="spellEnd"/>
      <w:r>
        <w:t xml:space="preserve"> “</w:t>
      </w:r>
      <w:proofErr w:type="spellStart"/>
      <w:r>
        <w:t>Graphique</w:t>
      </w:r>
      <w:proofErr w:type="spellEnd"/>
      <w:r>
        <w:t>” na janela de representação do lado direito (ver figura 7), onde estão representados as coordenadas (</w:t>
      </w:r>
      <w:proofErr w:type="spellStart"/>
      <w:proofErr w:type="gramStart"/>
      <w:r>
        <w:t>x,y</w:t>
      </w:r>
      <w:proofErr w:type="spellEnd"/>
      <w:proofErr w:type="gramEnd"/>
      <w:r>
        <w:t xml:space="preserve">) dos pontos adquiridos em função do tempo. </w:t>
      </w:r>
    </w:p>
    <w:p w14:paraId="4E0AB76C" w14:textId="77777777" w:rsidR="00000000" w:rsidRDefault="00C43D9D">
      <w:pPr>
        <w:pStyle w:val="Corpodetexto"/>
        <w:ind w:left="360"/>
      </w:pPr>
      <w:r>
        <w:t xml:space="preserve">Verificar se a oscilação </w:t>
      </w:r>
      <w:r>
        <w:t xml:space="preserve">em X é pequena em comparação com a oscilação em Y, e nesse caso eliminá-la. </w:t>
      </w:r>
    </w:p>
    <w:p w14:paraId="0C2B84AD" w14:textId="77777777" w:rsidR="00000000" w:rsidRDefault="00C43D9D">
      <w:pPr>
        <w:pStyle w:val="Corpodetexto"/>
        <w:ind w:left="360"/>
      </w:pPr>
      <w:proofErr w:type="spellStart"/>
      <w:r>
        <w:t>Seleccionar</w:t>
      </w:r>
      <w:proofErr w:type="spellEnd"/>
      <w:r>
        <w:t xml:space="preserve"> no menu de cima o “</w:t>
      </w:r>
      <w:r>
        <w:rPr>
          <w:lang w:val="fr-FR"/>
        </w:rPr>
        <w:t>Atelier modélisation</w:t>
      </w:r>
      <w:r>
        <w:t xml:space="preserve">” </w:t>
      </w:r>
      <w:r>
        <w:pict w14:anchorId="2D73E960">
          <v:shape id="_x0000_i1087" type="#_x0000_t75" style="width:15.6pt;height:15.6pt" filled="t">
            <v:fill color2="black"/>
            <v:imagedata r:id="rId121" o:title="" croptop="-109f" cropbottom="-109f" cropleft="-102f" cropright="-102f"/>
          </v:shape>
        </w:pict>
      </w:r>
      <w:r>
        <w:t xml:space="preserve"> para fazer o ajuste de uma curva e determinar as quantidades características do movimento (período de oscilação; coeficiente</w:t>
      </w:r>
      <w:r>
        <w:t xml:space="preserve"> de amortecimento). </w:t>
      </w:r>
    </w:p>
    <w:p w14:paraId="7C8D9D89" w14:textId="77777777" w:rsidR="00000000" w:rsidRDefault="00C43D9D">
      <w:pPr>
        <w:pStyle w:val="Corpodetexto"/>
        <w:ind w:left="360"/>
      </w:pPr>
      <w:r>
        <w:t xml:space="preserve">Para tal deve </w:t>
      </w:r>
      <w:proofErr w:type="spellStart"/>
      <w:r>
        <w:t>seleccionar</w:t>
      </w:r>
      <w:proofErr w:type="spellEnd"/>
      <w:r>
        <w:t xml:space="preserve"> os pontos Y(t), deve escolher em “</w:t>
      </w:r>
      <w:r>
        <w:rPr>
          <w:lang w:val="fr-FR"/>
        </w:rPr>
        <w:t>Modèles prédéfinis</w:t>
      </w:r>
      <w:r>
        <w:t xml:space="preserve">” a curva de ajuste mais adequada, e deve ajustar (automática ou manualmente) os parâmetros da curva por forma a encontrar o melhor ajuste possível. </w:t>
      </w:r>
    </w:p>
    <w:p w14:paraId="5FE195EA" w14:textId="77777777" w:rsidR="00000000" w:rsidRDefault="00C43D9D">
      <w:pPr>
        <w:pStyle w:val="Corpodetexto"/>
        <w:ind w:left="360"/>
      </w:pPr>
      <w:r>
        <w:t>(Por ve</w:t>
      </w:r>
      <w:r>
        <w:t>zes é necessário introduzir manualmente os valores de alguns parâmetros, de forma a encontrar o melhor ajuste).</w:t>
      </w:r>
    </w:p>
    <w:p w14:paraId="6C4129AA" w14:textId="77777777" w:rsidR="00000000" w:rsidRDefault="00C43D9D">
      <w:pPr>
        <w:pStyle w:val="Corpodetexto"/>
      </w:pPr>
    </w:p>
    <w:p w14:paraId="1AE86209" w14:textId="77777777" w:rsidR="00000000" w:rsidRDefault="00C43D9D">
      <w:pPr>
        <w:pStyle w:val="Corpodetexto"/>
        <w:pageBreakBefore/>
        <w:numPr>
          <w:ilvl w:val="1"/>
          <w:numId w:val="4"/>
        </w:numPr>
      </w:pPr>
      <w:r>
        <w:rPr>
          <w:b/>
        </w:rPr>
        <w:lastRenderedPageBreak/>
        <w:t>Determinação da frequência de oscilação do regime livre</w:t>
      </w:r>
    </w:p>
    <w:p w14:paraId="6005AFBC" w14:textId="77777777" w:rsidR="00000000" w:rsidRDefault="00C43D9D">
      <w:pPr>
        <w:pStyle w:val="Corpodetexto"/>
        <w:rPr>
          <w:b/>
        </w:rPr>
      </w:pPr>
    </w:p>
    <w:p w14:paraId="5533AF8A" w14:textId="77777777" w:rsidR="00000000" w:rsidRDefault="00C43D9D">
      <w:pPr>
        <w:pStyle w:val="Corpodetexto"/>
      </w:pPr>
      <w:r>
        <w:t>Pretende-se registar e analisar o movimento oscilatório obtido com a mola vermelha (</w:t>
      </w:r>
      <w:r>
        <w:rPr>
          <w:i/>
        </w:rPr>
        <w:t>k</w:t>
      </w:r>
      <w:r>
        <w:rPr>
          <w:i/>
          <w:vertAlign w:val="subscript"/>
        </w:rPr>
        <w:t>1</w:t>
      </w:r>
      <w:r>
        <w:t>) e com as duas massas (</w:t>
      </w:r>
      <w:r>
        <w:rPr>
          <w:i/>
        </w:rPr>
        <w:t>m</w:t>
      </w:r>
      <w:r>
        <w:rPr>
          <w:i/>
          <w:vertAlign w:val="subscript"/>
        </w:rPr>
        <w:t>1</w:t>
      </w:r>
      <w:r>
        <w:t xml:space="preserve"> e </w:t>
      </w:r>
      <w:r>
        <w:rPr>
          <w:i/>
        </w:rPr>
        <w:t>m</w:t>
      </w:r>
      <w:r>
        <w:rPr>
          <w:i/>
          <w:vertAlign w:val="subscript"/>
        </w:rPr>
        <w:t>2</w:t>
      </w:r>
      <w:r>
        <w:t>; Ø = 35mm).</w:t>
      </w:r>
    </w:p>
    <w:p w14:paraId="3AE21EB8" w14:textId="77777777" w:rsidR="00000000" w:rsidRDefault="00C43D9D">
      <w:pPr>
        <w:pStyle w:val="Corpodetexto"/>
      </w:pPr>
    </w:p>
    <w:p w14:paraId="0FC14DAA" w14:textId="77777777" w:rsidR="00000000" w:rsidRDefault="00C43D9D">
      <w:pPr>
        <w:pStyle w:val="Corpodetexto"/>
        <w:numPr>
          <w:ilvl w:val="0"/>
          <w:numId w:val="7"/>
        </w:numPr>
      </w:pPr>
      <w:r>
        <w:t>A mola deve ser suspensa na argola da extremidade do fio que passa pela roldana e que está ligado ao motor. Neste ensaio, o motor deve estar parado. A massa deve ser suspensa na argola da outra extremidade da mo</w:t>
      </w:r>
      <w:r>
        <w:t xml:space="preserve">la, usando o orifício na barrinha roscada. </w:t>
      </w:r>
    </w:p>
    <w:p w14:paraId="05CD3DEA" w14:textId="77777777" w:rsidR="00000000" w:rsidRDefault="00C43D9D">
      <w:pPr>
        <w:pStyle w:val="Corpodetexto"/>
        <w:ind w:left="360"/>
      </w:pPr>
      <w:r>
        <w:t xml:space="preserve">Para pôr o sistema massa-mola a oscilar deve certificar-se que este se encontra perfeitamente parado e na vertical, e depois puxar um pouco o fio (cerca de 1 cm) </w:t>
      </w:r>
      <w:r>
        <w:rPr>
          <w:b/>
          <w:bCs/>
        </w:rPr>
        <w:t>entre o motor e a roldana</w:t>
      </w:r>
      <w:r>
        <w:t xml:space="preserve"> largando-o de seguida. D</w:t>
      </w:r>
      <w:r>
        <w:t xml:space="preserve">esta forma o sistema massa-mola começa a oscilar com o mínimo de movimento lateral. Tenha em atenção os erros sistemáticos que pode estar a introduzir e tente minimizá-los, por exemplo conseguindo com que o sistema praticamente não oscile na horizontal. </w:t>
      </w:r>
    </w:p>
    <w:p w14:paraId="2DCCF49A" w14:textId="77777777" w:rsidR="00000000" w:rsidRDefault="00C43D9D">
      <w:pPr>
        <w:pStyle w:val="Corpodetexto"/>
        <w:ind w:left="360"/>
      </w:pPr>
    </w:p>
    <w:p w14:paraId="2AD0936F" w14:textId="77777777" w:rsidR="00000000" w:rsidRDefault="00C43D9D">
      <w:pPr>
        <w:pStyle w:val="Corpodetexto"/>
        <w:numPr>
          <w:ilvl w:val="0"/>
          <w:numId w:val="7"/>
        </w:numPr>
      </w:pPr>
      <w:r>
        <w:t xml:space="preserve">Utilize o programa </w:t>
      </w:r>
      <w:proofErr w:type="spellStart"/>
      <w:r>
        <w:t>Cinéris</w:t>
      </w:r>
      <w:proofErr w:type="spellEnd"/>
      <w:r>
        <w:t xml:space="preserve"> para </w:t>
      </w:r>
    </w:p>
    <w:p w14:paraId="1EB4DAD9" w14:textId="77777777" w:rsidR="00000000" w:rsidRDefault="00C43D9D">
      <w:pPr>
        <w:pStyle w:val="Corpodetexto"/>
        <w:numPr>
          <w:ilvl w:val="1"/>
          <w:numId w:val="7"/>
        </w:numPr>
      </w:pPr>
      <w:r>
        <w:t>fazer a aquisição da imagem do movimento oscilatório;</w:t>
      </w:r>
    </w:p>
    <w:p w14:paraId="1B3C824A" w14:textId="77777777" w:rsidR="00000000" w:rsidRDefault="00C43D9D">
      <w:pPr>
        <w:pStyle w:val="Corpodetexto"/>
        <w:numPr>
          <w:ilvl w:val="1"/>
          <w:numId w:val="7"/>
        </w:numPr>
      </w:pPr>
      <w:r>
        <w:t xml:space="preserve">fazer o tratamento da imagem adquirida; </w:t>
      </w:r>
    </w:p>
    <w:p w14:paraId="7B5F00FC" w14:textId="77777777" w:rsidR="00000000" w:rsidRDefault="00C43D9D">
      <w:pPr>
        <w:pStyle w:val="Corpodetexto"/>
        <w:numPr>
          <w:ilvl w:val="1"/>
          <w:numId w:val="7"/>
        </w:numPr>
      </w:pPr>
      <w:r>
        <w:t xml:space="preserve">ajustar uma curva </w:t>
      </w:r>
      <w:proofErr w:type="spellStart"/>
      <w:r>
        <w:t>sinusóide</w:t>
      </w:r>
      <w:proofErr w:type="spellEnd"/>
      <w:r>
        <w:t xml:space="preserve"> (“</w:t>
      </w:r>
      <w:r>
        <w:rPr>
          <w:lang w:val="fr-FR"/>
        </w:rPr>
        <w:t>Sinusoïde</w:t>
      </w:r>
      <w:r>
        <w:t>”) aos pontos Y(t), obtendo o período de oscilação e calculando a frequência linear corre</w:t>
      </w:r>
      <w:r>
        <w:t>spondente.</w:t>
      </w:r>
    </w:p>
    <w:p w14:paraId="06B5B4EB" w14:textId="77777777" w:rsidR="00000000" w:rsidRDefault="00C43D9D">
      <w:pPr>
        <w:pStyle w:val="Corpodetexto"/>
        <w:ind w:left="720" w:firstLine="360"/>
      </w:pPr>
      <w:r>
        <w:t xml:space="preserve">Registe estes valores no quadro </w:t>
      </w:r>
      <w:proofErr w:type="spellStart"/>
      <w:r>
        <w:t>respectivo</w:t>
      </w:r>
      <w:proofErr w:type="spellEnd"/>
      <w:r>
        <w:t xml:space="preserve"> do relatório.</w:t>
      </w:r>
    </w:p>
    <w:p w14:paraId="03EA481B" w14:textId="77777777" w:rsidR="00000000" w:rsidRDefault="00C43D9D">
      <w:pPr>
        <w:pStyle w:val="Corpodetexto"/>
      </w:pPr>
    </w:p>
    <w:p w14:paraId="4DDCF825" w14:textId="77777777" w:rsidR="00000000" w:rsidRDefault="00C43D9D">
      <w:pPr>
        <w:pStyle w:val="Corpodetexto"/>
        <w:numPr>
          <w:ilvl w:val="0"/>
          <w:numId w:val="7"/>
        </w:numPr>
      </w:pPr>
      <w:r>
        <w:t>No final do trabalho, para não perder tempo, repita este ensaio para a mola azul (k</w:t>
      </w:r>
      <w:r>
        <w:rPr>
          <w:vertAlign w:val="subscript"/>
        </w:rPr>
        <w:t>2</w:t>
      </w:r>
      <w:r>
        <w:t>) com a massa (m</w:t>
      </w:r>
      <w:r>
        <w:rPr>
          <w:vertAlign w:val="subscript"/>
        </w:rPr>
        <w:t>1</w:t>
      </w:r>
      <w:r>
        <w:t>).</w:t>
      </w:r>
    </w:p>
    <w:p w14:paraId="31287018" w14:textId="77777777" w:rsidR="00000000" w:rsidRDefault="00C43D9D">
      <w:pPr>
        <w:pStyle w:val="Corpodetexto"/>
      </w:pPr>
    </w:p>
    <w:p w14:paraId="77611B96" w14:textId="77777777" w:rsidR="00000000" w:rsidRDefault="00C43D9D">
      <w:pPr>
        <w:pStyle w:val="Corpodetexto"/>
      </w:pPr>
    </w:p>
    <w:p w14:paraId="636C45A6" w14:textId="77777777" w:rsidR="00000000" w:rsidRDefault="00C43D9D">
      <w:pPr>
        <w:pStyle w:val="Corpodetexto"/>
      </w:pPr>
      <w:r>
        <w:rPr>
          <w:b/>
        </w:rPr>
        <w:t xml:space="preserve">2.2 Determinação da frequência de oscilação e do coeficiente de amortecimento do </w:t>
      </w:r>
      <w:r>
        <w:rPr>
          <w:b/>
        </w:rPr>
        <w:t>regime amortecido</w:t>
      </w:r>
    </w:p>
    <w:p w14:paraId="4BB8CA65" w14:textId="77777777" w:rsidR="00000000" w:rsidRDefault="00C43D9D">
      <w:pPr>
        <w:pStyle w:val="Corpodetexto"/>
        <w:rPr>
          <w:b/>
        </w:rPr>
      </w:pPr>
    </w:p>
    <w:p w14:paraId="0B395D69" w14:textId="77777777" w:rsidR="00000000" w:rsidRDefault="00C43D9D">
      <w:pPr>
        <w:pStyle w:val="Corpodetexto"/>
      </w:pPr>
      <w:r>
        <w:t>Pretende-se registar e analisar o movimento oscilatório obtido com a mola vermelha (</w:t>
      </w:r>
      <w:r>
        <w:rPr>
          <w:i/>
        </w:rPr>
        <w:t>k</w:t>
      </w:r>
      <w:r>
        <w:rPr>
          <w:i/>
          <w:vertAlign w:val="subscript"/>
        </w:rPr>
        <w:t>1</w:t>
      </w:r>
      <w:r>
        <w:t xml:space="preserve">) e com a massa </w:t>
      </w:r>
      <w:r>
        <w:rPr>
          <w:i/>
        </w:rPr>
        <w:t>m</w:t>
      </w:r>
      <w:r>
        <w:rPr>
          <w:i/>
          <w:vertAlign w:val="subscript"/>
        </w:rPr>
        <w:t>3</w:t>
      </w:r>
      <w:r>
        <w:t xml:space="preserve"> (Ø = 20mm) no interior de um tubo acrílico com água.</w:t>
      </w:r>
    </w:p>
    <w:p w14:paraId="32C13B05" w14:textId="77777777" w:rsidR="00000000" w:rsidRDefault="00C43D9D">
      <w:pPr>
        <w:pStyle w:val="Corpodetexto"/>
        <w:rPr>
          <w:b/>
        </w:rPr>
      </w:pPr>
    </w:p>
    <w:p w14:paraId="3A01F94C" w14:textId="77777777" w:rsidR="00000000" w:rsidRDefault="00C43D9D">
      <w:pPr>
        <w:pStyle w:val="Corpodetexto"/>
        <w:numPr>
          <w:ilvl w:val="0"/>
          <w:numId w:val="9"/>
        </w:numPr>
      </w:pPr>
      <w:r>
        <w:t xml:space="preserve">Monte a massa </w:t>
      </w:r>
      <w:r>
        <w:rPr>
          <w:i/>
        </w:rPr>
        <w:t>m</w:t>
      </w:r>
      <w:r>
        <w:rPr>
          <w:i/>
          <w:vertAlign w:val="subscript"/>
        </w:rPr>
        <w:t>3</w:t>
      </w:r>
      <w:r>
        <w:rPr>
          <w:b/>
        </w:rPr>
        <w:t xml:space="preserve"> </w:t>
      </w:r>
      <w:r>
        <w:t xml:space="preserve">de diâmetro mais pequeno na mola </w:t>
      </w:r>
      <w:r>
        <w:rPr>
          <w:i/>
        </w:rPr>
        <w:t>k</w:t>
      </w:r>
      <w:r>
        <w:rPr>
          <w:i/>
          <w:vertAlign w:val="subscript"/>
        </w:rPr>
        <w:t>1</w:t>
      </w:r>
      <w:r>
        <w:t>, e coloque-a dentro do tu</w:t>
      </w:r>
      <w:r>
        <w:t xml:space="preserve">bo acrílico com água. </w:t>
      </w:r>
    </w:p>
    <w:p w14:paraId="78C5A136" w14:textId="77777777" w:rsidR="00000000" w:rsidRDefault="00C43D9D">
      <w:pPr>
        <w:pStyle w:val="Corpodetexto"/>
        <w:ind w:left="360"/>
      </w:pPr>
      <w:r>
        <w:t>A quantidade de água deve ser a suficiente para que a massa (e apenas ela) esteja sempre imersa durante o seu movimento.</w:t>
      </w:r>
    </w:p>
    <w:p w14:paraId="50C69532" w14:textId="77777777" w:rsidR="00000000" w:rsidRDefault="00C43D9D">
      <w:pPr>
        <w:pStyle w:val="Corpodetexto"/>
      </w:pPr>
    </w:p>
    <w:p w14:paraId="6D566D50" w14:textId="77777777" w:rsidR="00000000" w:rsidRDefault="00C43D9D">
      <w:pPr>
        <w:pStyle w:val="Corpodetexto"/>
        <w:numPr>
          <w:ilvl w:val="0"/>
          <w:numId w:val="9"/>
        </w:numPr>
      </w:pPr>
      <w:r>
        <w:t xml:space="preserve">Utilize o programa </w:t>
      </w:r>
      <w:proofErr w:type="spellStart"/>
      <w:r>
        <w:t>Cinéris</w:t>
      </w:r>
      <w:proofErr w:type="spellEnd"/>
      <w:r>
        <w:t xml:space="preserve"> para </w:t>
      </w:r>
    </w:p>
    <w:p w14:paraId="27AC8136" w14:textId="77777777" w:rsidR="00000000" w:rsidRDefault="00C43D9D">
      <w:pPr>
        <w:pStyle w:val="Corpodetexto"/>
        <w:numPr>
          <w:ilvl w:val="1"/>
          <w:numId w:val="7"/>
        </w:numPr>
      </w:pPr>
      <w:r>
        <w:t>fazer a aquisição da imagem do movimento oscilatório;</w:t>
      </w:r>
    </w:p>
    <w:p w14:paraId="1FE5C4DE" w14:textId="77777777" w:rsidR="00000000" w:rsidRDefault="00C43D9D">
      <w:pPr>
        <w:pStyle w:val="Corpodetexto"/>
        <w:numPr>
          <w:ilvl w:val="1"/>
          <w:numId w:val="7"/>
        </w:numPr>
      </w:pPr>
      <w:r>
        <w:t>fazer o tratamento da im</w:t>
      </w:r>
      <w:r>
        <w:t xml:space="preserve">agem adquirida; </w:t>
      </w:r>
    </w:p>
    <w:p w14:paraId="4CBE40BB" w14:textId="77777777" w:rsidR="00000000" w:rsidRDefault="00C43D9D">
      <w:pPr>
        <w:pStyle w:val="Corpodetexto"/>
        <w:numPr>
          <w:ilvl w:val="1"/>
          <w:numId w:val="7"/>
        </w:numPr>
      </w:pPr>
      <w:r>
        <w:t xml:space="preserve">ajustar uma curva </w:t>
      </w:r>
      <w:proofErr w:type="spellStart"/>
      <w:r>
        <w:t>sinusóide</w:t>
      </w:r>
      <w:proofErr w:type="spellEnd"/>
      <w:r>
        <w:t xml:space="preserve"> amortecida (“</w:t>
      </w:r>
      <w:r>
        <w:rPr>
          <w:lang w:val="fr-FR"/>
        </w:rPr>
        <w:t>Sinusoïde amortie</w:t>
      </w:r>
      <w:r>
        <w:t xml:space="preserve">”) aos pontos Y(t), obtendo o período de oscilação e o tempo de amortecimento. </w:t>
      </w:r>
    </w:p>
    <w:p w14:paraId="39C615BC" w14:textId="77777777" w:rsidR="00000000" w:rsidRDefault="00C43D9D">
      <w:pPr>
        <w:pStyle w:val="Corpodetexto"/>
        <w:ind w:left="1080"/>
      </w:pPr>
      <w:r>
        <w:t>Calcule os valores correspondentes da frequência linear e do coeficiente de amortecimento.</w:t>
      </w:r>
    </w:p>
    <w:p w14:paraId="7F3C91ED" w14:textId="77777777" w:rsidR="00000000" w:rsidRDefault="00C43D9D">
      <w:pPr>
        <w:pStyle w:val="Corpodetexto"/>
        <w:ind w:left="1080"/>
      </w:pPr>
      <w:r>
        <w:t>Registe es</w:t>
      </w:r>
      <w:r>
        <w:t xml:space="preserve">tes valores no quadro </w:t>
      </w:r>
      <w:proofErr w:type="spellStart"/>
      <w:r>
        <w:t>respectivo</w:t>
      </w:r>
      <w:proofErr w:type="spellEnd"/>
      <w:r>
        <w:t xml:space="preserve"> do relatório.</w:t>
      </w:r>
    </w:p>
    <w:p w14:paraId="51B73FFC" w14:textId="77777777" w:rsidR="00000000" w:rsidRDefault="00C43D9D">
      <w:pPr>
        <w:pStyle w:val="Corpodetexto"/>
        <w:pageBreakBefore/>
        <w:ind w:left="360"/>
      </w:pPr>
    </w:p>
    <w:p w14:paraId="7E1E8F5E" w14:textId="77777777" w:rsidR="00000000" w:rsidRDefault="00C43D9D">
      <w:pPr>
        <w:pStyle w:val="Corpodetexto"/>
      </w:pPr>
      <w:r>
        <w:rPr>
          <w:b/>
        </w:rPr>
        <w:t>2.3 Estimativa da frequência de ressonância do sistema em regime forçado</w:t>
      </w:r>
    </w:p>
    <w:p w14:paraId="756F0DC5" w14:textId="77777777" w:rsidR="00000000" w:rsidRDefault="00C43D9D">
      <w:pPr>
        <w:pStyle w:val="Corpodetexto"/>
        <w:rPr>
          <w:b/>
        </w:rPr>
      </w:pPr>
    </w:p>
    <w:p w14:paraId="40702BE3" w14:textId="77777777" w:rsidR="00000000" w:rsidRDefault="00C43D9D">
      <w:pPr>
        <w:pStyle w:val="Corpodetexto"/>
      </w:pPr>
      <w:r>
        <w:t>Pretende-se registar e analisar o movimento oscilatório forçado, obtido com a mola vermelha (</w:t>
      </w:r>
      <w:r>
        <w:rPr>
          <w:i/>
        </w:rPr>
        <w:t>k</w:t>
      </w:r>
      <w:r>
        <w:rPr>
          <w:i/>
          <w:vertAlign w:val="subscript"/>
        </w:rPr>
        <w:t>1</w:t>
      </w:r>
      <w:r>
        <w:t xml:space="preserve">) e com a massa </w:t>
      </w:r>
      <w:r>
        <w:rPr>
          <w:i/>
        </w:rPr>
        <w:t>m</w:t>
      </w:r>
      <w:r>
        <w:rPr>
          <w:i/>
          <w:vertAlign w:val="subscript"/>
        </w:rPr>
        <w:t>3</w:t>
      </w:r>
      <w:r>
        <w:t xml:space="preserve"> (Ø = 20mm) no interi</w:t>
      </w:r>
      <w:r>
        <w:t>or de um tubo acrílico com água.</w:t>
      </w:r>
    </w:p>
    <w:p w14:paraId="2A507DE8" w14:textId="77777777" w:rsidR="00000000" w:rsidRDefault="00C43D9D">
      <w:pPr>
        <w:pStyle w:val="Corpodetexto"/>
      </w:pPr>
    </w:p>
    <w:p w14:paraId="6CFAE9F9" w14:textId="77777777" w:rsidR="00000000" w:rsidRDefault="00C43D9D">
      <w:pPr>
        <w:pStyle w:val="Corpodetexto"/>
        <w:numPr>
          <w:ilvl w:val="0"/>
          <w:numId w:val="3"/>
        </w:numPr>
      </w:pPr>
      <w:r>
        <w:t xml:space="preserve">Monte a massa m3 de diâmetro mais pequeno na mola k1, e coloque-a dentro do tubo acrílico com água. </w:t>
      </w:r>
    </w:p>
    <w:p w14:paraId="70EED43D" w14:textId="77777777" w:rsidR="00000000" w:rsidRDefault="00C43D9D">
      <w:pPr>
        <w:pStyle w:val="Corpodetexto"/>
        <w:ind w:left="360"/>
      </w:pPr>
      <w:r>
        <w:t>A quantidade de água deve ser a suficiente para que a massa (e apenas ela) esteja sempre imersa durante o seu movimento.</w:t>
      </w:r>
    </w:p>
    <w:p w14:paraId="15511FD3" w14:textId="77777777" w:rsidR="00000000" w:rsidRDefault="00C43D9D">
      <w:pPr>
        <w:pStyle w:val="Corpodetexto"/>
        <w:ind w:left="360"/>
      </w:pPr>
    </w:p>
    <w:p w14:paraId="643E9846" w14:textId="77777777" w:rsidR="00000000" w:rsidRDefault="00C43D9D">
      <w:pPr>
        <w:pStyle w:val="Corpodetexto"/>
        <w:numPr>
          <w:ilvl w:val="0"/>
          <w:numId w:val="3"/>
        </w:numPr>
      </w:pPr>
      <w:r>
        <w:t xml:space="preserve">Verifique que o controlo de velocidade do motor na fonte de alimentação está no mínimo. Ligue a fonte e varie a tensão até obter (aproximadamente) a frequência de rotação para a qual a amplitude de oscilação é máxima (ressonância). </w:t>
      </w:r>
    </w:p>
    <w:p w14:paraId="50649F3A" w14:textId="77777777" w:rsidR="00000000" w:rsidRDefault="00C43D9D">
      <w:pPr>
        <w:pStyle w:val="Corpodetexto"/>
        <w:ind w:left="360"/>
      </w:pPr>
      <w:r>
        <w:t>NOTA: espere algum tem</w:t>
      </w:r>
      <w:r>
        <w:t>po até que a oscilação transiente passe, após o que as frequências do motor e do sistema massa-mola são idênticas.</w:t>
      </w:r>
    </w:p>
    <w:p w14:paraId="3F3D6031" w14:textId="77777777" w:rsidR="00000000" w:rsidRDefault="00C43D9D">
      <w:pPr>
        <w:pStyle w:val="Corpodetexto"/>
      </w:pPr>
    </w:p>
    <w:p w14:paraId="30A015C3" w14:textId="77777777" w:rsidR="00000000" w:rsidRDefault="00C43D9D">
      <w:pPr>
        <w:pStyle w:val="Corpodetexto"/>
        <w:numPr>
          <w:ilvl w:val="0"/>
          <w:numId w:val="3"/>
        </w:numPr>
      </w:pPr>
      <w:r>
        <w:t>Faça cinco medições da amplitude e período, uma correspondendo à amplitude máxima, e ainda duas com períodos menores e duas com períodos mai</w:t>
      </w:r>
      <w:r>
        <w:t>ores. Em seguida deverá ajustar a curva da amplitude em função da frequência a uma função quadrática, para determinar o máximo (correspondente ao máximo da curva) com mais precisão.</w:t>
      </w:r>
    </w:p>
    <w:p w14:paraId="086FAB24" w14:textId="77777777" w:rsidR="00000000" w:rsidRDefault="00C43D9D">
      <w:pPr>
        <w:pStyle w:val="Corpodetexto"/>
        <w:ind w:left="360"/>
      </w:pPr>
    </w:p>
    <w:p w14:paraId="3F053AA0" w14:textId="77777777" w:rsidR="00000000" w:rsidRDefault="00C43D9D">
      <w:pPr>
        <w:pStyle w:val="Corpodetexto"/>
        <w:numPr>
          <w:ilvl w:val="0"/>
          <w:numId w:val="3"/>
        </w:numPr>
      </w:pPr>
      <w:r>
        <w:t xml:space="preserve">Utilize o programa </w:t>
      </w:r>
      <w:proofErr w:type="spellStart"/>
      <w:r>
        <w:t>Cinéris</w:t>
      </w:r>
      <w:proofErr w:type="spellEnd"/>
      <w:r>
        <w:t xml:space="preserve"> para </w:t>
      </w:r>
    </w:p>
    <w:p w14:paraId="46A6EEF5" w14:textId="77777777" w:rsidR="00000000" w:rsidRDefault="00C43D9D">
      <w:pPr>
        <w:pStyle w:val="Corpodetexto"/>
        <w:numPr>
          <w:ilvl w:val="0"/>
          <w:numId w:val="11"/>
        </w:numPr>
      </w:pPr>
      <w:r>
        <w:t>fazer a aquisição da imagem do movimento</w:t>
      </w:r>
      <w:r>
        <w:t xml:space="preserve"> oscilatório;</w:t>
      </w:r>
    </w:p>
    <w:p w14:paraId="0D29F6E3" w14:textId="77777777" w:rsidR="00000000" w:rsidRDefault="00C43D9D">
      <w:pPr>
        <w:pStyle w:val="Corpodetexto"/>
        <w:numPr>
          <w:ilvl w:val="0"/>
          <w:numId w:val="11"/>
        </w:numPr>
      </w:pPr>
      <w:r>
        <w:t xml:space="preserve">fazer o tratamento da imagem adquirida; </w:t>
      </w:r>
    </w:p>
    <w:p w14:paraId="1DF119B0" w14:textId="77777777" w:rsidR="00000000" w:rsidRDefault="00C43D9D">
      <w:pPr>
        <w:pStyle w:val="Corpodetexto"/>
        <w:numPr>
          <w:ilvl w:val="0"/>
          <w:numId w:val="11"/>
        </w:numPr>
      </w:pPr>
      <w:r>
        <w:t xml:space="preserve">ajustar uma curva </w:t>
      </w:r>
      <w:proofErr w:type="spellStart"/>
      <w:r>
        <w:t>sinusóide</w:t>
      </w:r>
      <w:proofErr w:type="spellEnd"/>
      <w:r>
        <w:t xml:space="preserve"> (“</w:t>
      </w:r>
      <w:r>
        <w:rPr>
          <w:lang w:val="fr-FR"/>
        </w:rPr>
        <w:t>Sinusoïde</w:t>
      </w:r>
      <w:r>
        <w:t>”) aos pontos Y(t), obtendo o período de oscilação e calculando a frequência linear correspondente.</w:t>
      </w:r>
    </w:p>
    <w:p w14:paraId="457349C2" w14:textId="77777777" w:rsidR="00000000" w:rsidRDefault="00C43D9D">
      <w:pPr>
        <w:pStyle w:val="Corpodetexto"/>
        <w:ind w:left="1080"/>
      </w:pPr>
      <w:r>
        <w:t xml:space="preserve">Registe estes valores no quadro </w:t>
      </w:r>
      <w:proofErr w:type="spellStart"/>
      <w:r>
        <w:t>respectivo</w:t>
      </w:r>
      <w:proofErr w:type="spellEnd"/>
      <w:r>
        <w:t xml:space="preserve"> do relatório.</w:t>
      </w:r>
    </w:p>
    <w:p w14:paraId="72E162A0" w14:textId="77777777" w:rsidR="00000000" w:rsidRDefault="00C43D9D">
      <w:pPr>
        <w:pStyle w:val="Corpodetexto"/>
        <w:ind w:left="360"/>
      </w:pPr>
    </w:p>
    <w:p w14:paraId="4B919B72" w14:textId="77777777" w:rsidR="00000000" w:rsidRDefault="00C43D9D">
      <w:pPr>
        <w:pStyle w:val="ColorfulList-Accent1"/>
        <w:ind w:left="0"/>
        <w:rPr>
          <w:lang w:val="pt-PT"/>
        </w:rPr>
      </w:pPr>
    </w:p>
    <w:p w14:paraId="2C05400E" w14:textId="77777777" w:rsidR="00000000" w:rsidRDefault="00C43D9D">
      <w:pPr>
        <w:pStyle w:val="Corpodetexto"/>
        <w:ind w:left="360"/>
      </w:pPr>
    </w:p>
    <w:p w14:paraId="6077122E" w14:textId="77777777" w:rsidR="00000000" w:rsidRDefault="00C43D9D">
      <w:pPr>
        <w:pStyle w:val="Corpodetexto"/>
      </w:pPr>
      <w:r>
        <w:rPr>
          <w:b/>
        </w:rPr>
        <w:t>3.</w:t>
      </w:r>
      <w:r>
        <w:rPr>
          <w:b/>
        </w:rPr>
        <w:t xml:space="preserve"> Bibliografia</w:t>
      </w:r>
    </w:p>
    <w:p w14:paraId="53015849" w14:textId="77777777" w:rsidR="00000000" w:rsidRDefault="00C43D9D">
      <w:pPr>
        <w:pStyle w:val="Corpodetexto"/>
        <w:rPr>
          <w:b/>
        </w:rPr>
      </w:pPr>
    </w:p>
    <w:p w14:paraId="75A4BFBC" w14:textId="77777777" w:rsidR="00000000" w:rsidRDefault="00C43D9D">
      <w:pPr>
        <w:pStyle w:val="Corpodetexto"/>
        <w:numPr>
          <w:ilvl w:val="0"/>
          <w:numId w:val="2"/>
        </w:numPr>
      </w:pPr>
      <w:r>
        <w:rPr>
          <w:i/>
        </w:rPr>
        <w:t>Contribuição para o Desenvolvimento do Ensino da Física Experimental no IST</w:t>
      </w:r>
      <w:r>
        <w:t>, A. Ribeiro, P. Sebastião, F. Tomé, Departamento de Física do IST (1996)</w:t>
      </w:r>
    </w:p>
    <w:p w14:paraId="4C5C799F" w14:textId="77777777" w:rsidR="00000000" w:rsidRDefault="00C43D9D">
      <w:pPr>
        <w:pStyle w:val="Corpodetexto"/>
        <w:numPr>
          <w:ilvl w:val="0"/>
          <w:numId w:val="2"/>
        </w:numPr>
      </w:pPr>
      <w:hyperlink r:id="rId122" w:history="1">
        <w:r>
          <w:rPr>
            <w:rStyle w:val="Hiperligao"/>
            <w:i/>
          </w:rPr>
          <w:t>Tratamento e Apresentação de D</w:t>
        </w:r>
        <w:r>
          <w:rPr>
            <w:rStyle w:val="Hiperligao"/>
            <w:i/>
          </w:rPr>
          <w:t>ados Experimentais</w:t>
        </w:r>
      </w:hyperlink>
      <w:r>
        <w:t>, M. R. da Silva, DF, IST (2003)</w:t>
      </w:r>
    </w:p>
    <w:p w14:paraId="12B29903" w14:textId="77777777" w:rsidR="00000000" w:rsidRDefault="00C43D9D">
      <w:pPr>
        <w:pStyle w:val="Corpodetexto"/>
        <w:numPr>
          <w:ilvl w:val="0"/>
          <w:numId w:val="2"/>
        </w:numPr>
      </w:pPr>
      <w:r>
        <w:rPr>
          <w:i/>
        </w:rPr>
        <w:t>Introdução à Física</w:t>
      </w:r>
      <w:r>
        <w:t xml:space="preserve">, J. Dias de Deus, M. Pimenta, A. Noronha, T. </w:t>
      </w:r>
      <w:proofErr w:type="spellStart"/>
      <w:r>
        <w:t>Peña</w:t>
      </w:r>
      <w:proofErr w:type="spellEnd"/>
      <w:r>
        <w:t xml:space="preserve">, P. Brogueira, </w:t>
      </w:r>
      <w:proofErr w:type="spellStart"/>
      <w:r>
        <w:t>McGraw</w:t>
      </w:r>
      <w:proofErr w:type="spellEnd"/>
      <w:r>
        <w:t>-Hill (1992)</w:t>
      </w:r>
    </w:p>
    <w:p w14:paraId="68A4D02B" w14:textId="77777777" w:rsidR="00000000" w:rsidRDefault="00C43D9D">
      <w:pPr>
        <w:widowControl w:val="0"/>
        <w:autoSpaceDE w:val="0"/>
        <w:spacing w:line="320" w:lineRule="atLeast"/>
        <w:jc w:val="center"/>
        <w:rPr>
          <w:b/>
          <w:lang w:val="pt-PT"/>
        </w:rPr>
      </w:pPr>
    </w:p>
    <w:p w14:paraId="15D2F7C9" w14:textId="77777777" w:rsidR="00000000" w:rsidRDefault="00C43D9D">
      <w:pPr>
        <w:pStyle w:val="Heading"/>
        <w:pageBreakBefore/>
      </w:pPr>
      <w:r>
        <w:rPr>
          <w:sz w:val="28"/>
          <w:lang w:val="pt-PT"/>
        </w:rPr>
        <w:lastRenderedPageBreak/>
        <w:t xml:space="preserve">Física 1 com Laboratório - 2º Semestre 2021/2022 </w:t>
      </w:r>
      <w:proofErr w:type="gramStart"/>
      <w:r>
        <w:rPr>
          <w:sz w:val="28"/>
          <w:lang w:val="pt-PT"/>
        </w:rPr>
        <w:t>( LEEC</w:t>
      </w:r>
      <w:proofErr w:type="gramEnd"/>
      <w:r>
        <w:rPr>
          <w:sz w:val="28"/>
          <w:lang w:val="pt-PT"/>
        </w:rPr>
        <w:t xml:space="preserve">21 ) </w:t>
      </w:r>
    </w:p>
    <w:p w14:paraId="59789EA7" w14:textId="77777777" w:rsidR="00000000" w:rsidRDefault="00C43D9D">
      <w:pPr>
        <w:jc w:val="center"/>
        <w:rPr>
          <w:b/>
          <w:sz w:val="28"/>
          <w:lang w:val="pt-PT"/>
        </w:rPr>
      </w:pPr>
    </w:p>
    <w:p w14:paraId="036B5532" w14:textId="77777777" w:rsidR="00000000" w:rsidRDefault="00C43D9D">
      <w:pPr>
        <w:jc w:val="center"/>
      </w:pPr>
      <w:r>
        <w:rPr>
          <w:b/>
          <w:sz w:val="28"/>
          <w:lang w:val="pt-PT"/>
        </w:rPr>
        <w:t>Trabalho de Laboratório</w:t>
      </w:r>
    </w:p>
    <w:p w14:paraId="47B0218D" w14:textId="77777777" w:rsidR="00000000" w:rsidRDefault="00C43D9D" w:rsidP="003B4D1C">
      <w:pPr>
        <w:rPr>
          <w:b/>
          <w:sz w:val="28"/>
          <w:lang w:val="pt-PT"/>
        </w:rPr>
        <w:pPrChange w:id="0" w:author="Francisco" w:date="2022-03-23T11:59:00Z">
          <w:pPr>
            <w:jc w:val="center"/>
          </w:pPr>
        </w:pPrChange>
      </w:pPr>
    </w:p>
    <w:p w14:paraId="4B03F584" w14:textId="77777777" w:rsidR="00000000" w:rsidRDefault="00C43D9D">
      <w:pPr>
        <w:jc w:val="center"/>
      </w:pPr>
      <w:r>
        <w:rPr>
          <w:b/>
          <w:sz w:val="28"/>
          <w:lang w:val="pt-PT"/>
        </w:rPr>
        <w:t>Movimentos o</w:t>
      </w:r>
      <w:r>
        <w:rPr>
          <w:b/>
          <w:sz w:val="28"/>
          <w:lang w:val="pt-PT"/>
        </w:rPr>
        <w:t>scilatórios num sistema massa-mola</w:t>
      </w:r>
    </w:p>
    <w:p w14:paraId="71EE93E1" w14:textId="77777777" w:rsidR="00000000" w:rsidRDefault="00C43D9D">
      <w:pPr>
        <w:rPr>
          <w:b/>
          <w:sz w:val="28"/>
          <w:lang w:val="pt-PT"/>
        </w:rPr>
      </w:pPr>
    </w:p>
    <w:p w14:paraId="68AC1127" w14:textId="77777777" w:rsidR="00000000" w:rsidRDefault="00C43D9D">
      <w:pPr>
        <w:jc w:val="center"/>
      </w:pPr>
      <w:r>
        <w:rPr>
          <w:b/>
          <w:lang w:val="pt-PT"/>
        </w:rPr>
        <w:t xml:space="preserve">Relatório </w:t>
      </w:r>
    </w:p>
    <w:p w14:paraId="2C1AED18" w14:textId="77777777" w:rsidR="00000000" w:rsidRDefault="00C43D9D">
      <w:pPr>
        <w:jc w:val="center"/>
      </w:pPr>
      <w:r>
        <w:rPr>
          <w:sz w:val="22"/>
          <w:lang w:val="pt-PT"/>
        </w:rPr>
        <w:t xml:space="preserve">(Entregar em formato </w:t>
      </w:r>
      <w:proofErr w:type="spellStart"/>
      <w:r>
        <w:rPr>
          <w:sz w:val="22"/>
          <w:lang w:val="pt-PT"/>
        </w:rPr>
        <w:t>electrónico</w:t>
      </w:r>
      <w:proofErr w:type="spellEnd"/>
      <w:r>
        <w:rPr>
          <w:sz w:val="22"/>
          <w:lang w:val="pt-PT"/>
        </w:rPr>
        <w:t xml:space="preserve"> no Fénix)</w:t>
      </w:r>
    </w:p>
    <w:p w14:paraId="20068916" w14:textId="77777777" w:rsidR="00000000" w:rsidRDefault="00C43D9D">
      <w:pPr>
        <w:jc w:val="center"/>
        <w:rPr>
          <w:b/>
          <w:sz w:val="22"/>
          <w:lang w:val="pt-PT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832"/>
        <w:gridCol w:w="2841"/>
        <w:gridCol w:w="2842"/>
      </w:tblGrid>
      <w:tr w:rsidR="00000000" w14:paraId="2E770445" w14:textId="77777777">
        <w:trPr>
          <w:jc w:val="center"/>
        </w:trPr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C5E2E4" w14:textId="77777777" w:rsidR="00000000" w:rsidRDefault="00C43D9D">
            <w:r>
              <w:rPr>
                <w:b/>
                <w:lang w:val="pt-PT" w:bidi="ar-SA"/>
              </w:rPr>
              <w:t>Data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9E0CC3" w14:textId="77777777" w:rsidR="00000000" w:rsidRDefault="00C43D9D">
            <w:r>
              <w:rPr>
                <w:b/>
                <w:lang w:val="pt-PT" w:bidi="ar-SA"/>
              </w:rPr>
              <w:t>Turno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C56B3" w14:textId="77777777" w:rsidR="00000000" w:rsidRDefault="00C43D9D">
            <w:r>
              <w:rPr>
                <w:b/>
                <w:lang w:val="pt-PT" w:bidi="ar-SA"/>
              </w:rPr>
              <w:t>Grupo</w:t>
            </w:r>
          </w:p>
        </w:tc>
      </w:tr>
      <w:tr w:rsidR="00000000" w14:paraId="49A69207" w14:textId="77777777">
        <w:trPr>
          <w:trHeight w:val="467"/>
          <w:jc w:val="center"/>
        </w:trPr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EB8C7B" w14:textId="781DC147" w:rsidR="00000000" w:rsidRDefault="003B4D1C" w:rsidP="003B4D1C">
            <w:pPr>
              <w:snapToGrid w:val="0"/>
              <w:jc w:val="center"/>
              <w:rPr>
                <w:b/>
                <w:lang w:val="pt-PT" w:bidi="ar-SA"/>
              </w:rPr>
              <w:pPrChange w:id="1" w:author="Francisco" w:date="2022-03-23T11:58:00Z">
                <w:pPr>
                  <w:snapToGrid w:val="0"/>
                </w:pPr>
              </w:pPrChange>
            </w:pPr>
            <w:ins w:id="2" w:author="Francisco" w:date="2022-03-23T11:58:00Z">
              <w:r>
                <w:rPr>
                  <w:b/>
                  <w:lang w:val="pt-PT" w:bidi="ar-SA"/>
                </w:rPr>
                <w:t>14/03/2</w:t>
              </w:r>
            </w:ins>
            <w:ins w:id="3" w:author="Francisco" w:date="2022-03-23T11:59:00Z">
              <w:r>
                <w:rPr>
                  <w:b/>
                  <w:lang w:val="pt-PT" w:bidi="ar-SA"/>
                </w:rPr>
                <w:t>022</w:t>
              </w:r>
            </w:ins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79141D" w14:textId="0F2CC37D" w:rsidR="00000000" w:rsidRDefault="003B4D1C" w:rsidP="003B4D1C">
            <w:pPr>
              <w:snapToGrid w:val="0"/>
              <w:jc w:val="center"/>
              <w:rPr>
                <w:b/>
                <w:lang w:val="pt-PT" w:bidi="ar-SA"/>
              </w:rPr>
              <w:pPrChange w:id="4" w:author="Francisco" w:date="2022-03-23T11:59:00Z">
                <w:pPr>
                  <w:snapToGrid w:val="0"/>
                </w:pPr>
              </w:pPrChange>
            </w:pPr>
            <w:ins w:id="5" w:author="Francisco" w:date="2022-03-23T11:59:00Z">
              <w:r w:rsidRPr="003B4D1C">
                <w:rPr>
                  <w:b/>
                  <w:lang w:val="pt-PT" w:bidi="ar-SA"/>
                </w:rPr>
                <w:t>F3L11</w:t>
              </w:r>
            </w:ins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0576AE" w14:textId="3C029ABB" w:rsidR="00000000" w:rsidRDefault="003B4D1C" w:rsidP="003B4D1C">
            <w:pPr>
              <w:snapToGrid w:val="0"/>
              <w:jc w:val="center"/>
              <w:rPr>
                <w:b/>
                <w:lang w:val="pt-PT" w:bidi="ar-SA"/>
              </w:rPr>
              <w:pPrChange w:id="6" w:author="Francisco" w:date="2022-03-23T11:59:00Z">
                <w:pPr>
                  <w:snapToGrid w:val="0"/>
                </w:pPr>
              </w:pPrChange>
            </w:pPr>
            <w:ins w:id="7" w:author="Francisco" w:date="2022-03-23T11:59:00Z">
              <w:r>
                <w:rPr>
                  <w:b/>
                  <w:lang w:val="pt-PT" w:bidi="ar-SA"/>
                </w:rPr>
                <w:t>24</w:t>
              </w:r>
            </w:ins>
          </w:p>
        </w:tc>
      </w:tr>
    </w:tbl>
    <w:p w14:paraId="163D05D1" w14:textId="77777777" w:rsidR="00000000" w:rsidRDefault="00C43D9D">
      <w:pPr>
        <w:rPr>
          <w:b/>
          <w:lang w:val="pt-PT"/>
        </w:rPr>
      </w:pPr>
    </w:p>
    <w:p w14:paraId="3E14D7C0" w14:textId="77777777" w:rsidR="00000000" w:rsidRDefault="00C43D9D">
      <w:pPr>
        <w:jc w:val="center"/>
        <w:rPr>
          <w:b/>
          <w:lang w:val="pt-PT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  <w:tblPrChange w:id="8" w:author="Francisco" w:date="2022-03-23T11:59:00Z">
          <w:tblPr>
            <w:tblW w:w="0" w:type="auto"/>
            <w:jc w:val="center"/>
            <w:tblLayout w:type="fixed"/>
            <w:tblLook w:val="0000" w:firstRow="0" w:lastRow="0" w:firstColumn="0" w:lastColumn="0" w:noHBand="0" w:noVBand="0"/>
          </w:tblPr>
        </w:tblPrChange>
      </w:tblPr>
      <w:tblGrid>
        <w:gridCol w:w="956"/>
        <w:gridCol w:w="6474"/>
        <w:gridCol w:w="1085"/>
        <w:tblGridChange w:id="9">
          <w:tblGrid>
            <w:gridCol w:w="895"/>
            <w:gridCol w:w="6535"/>
            <w:gridCol w:w="1085"/>
          </w:tblGrid>
        </w:tblGridChange>
      </w:tblGrid>
      <w:tr w:rsidR="00000000" w14:paraId="5149EE6E" w14:textId="77777777" w:rsidTr="003B4D1C">
        <w:trPr>
          <w:jc w:val="center"/>
          <w:trPrChange w:id="10" w:author="Francisco" w:date="2022-03-23T11:59:00Z">
            <w:trPr>
              <w:jc w:val="center"/>
            </w:trPr>
          </w:trPrChange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11" w:author="Francisco" w:date="2022-03-23T11:59:00Z">
              <w:tcPr>
                <w:tcW w:w="89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</w:tcPrChange>
          </w:tcPr>
          <w:p w14:paraId="40A5BCC3" w14:textId="77777777" w:rsidR="00000000" w:rsidRDefault="00C43D9D">
            <w:r>
              <w:rPr>
                <w:b/>
                <w:lang w:val="pt-PT" w:bidi="ar-SA"/>
              </w:rPr>
              <w:t>Nº</w:t>
            </w:r>
          </w:p>
        </w:tc>
        <w:tc>
          <w:tcPr>
            <w:tcW w:w="6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12" w:author="Francisco" w:date="2022-03-23T11:59:00Z">
              <w:tcPr>
                <w:tcW w:w="653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</w:tcPrChange>
          </w:tcPr>
          <w:p w14:paraId="314760C7" w14:textId="77777777" w:rsidR="00000000" w:rsidRDefault="00C43D9D">
            <w:r>
              <w:rPr>
                <w:b/>
                <w:lang w:val="pt-PT" w:bidi="ar-SA"/>
              </w:rPr>
              <w:t xml:space="preserve">Nome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13" w:author="Francisco" w:date="2022-03-23T11:59:00Z">
              <w:tcPr>
                <w:tcW w:w="10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</w:tcPrChange>
          </w:tcPr>
          <w:p w14:paraId="1A588744" w14:textId="77777777" w:rsidR="00000000" w:rsidRDefault="00C43D9D">
            <w:r>
              <w:rPr>
                <w:b/>
                <w:lang w:val="pt-PT" w:bidi="ar-SA"/>
              </w:rPr>
              <w:t>Curso</w:t>
            </w:r>
          </w:p>
        </w:tc>
      </w:tr>
      <w:tr w:rsidR="00000000" w14:paraId="4763AB90" w14:textId="77777777" w:rsidTr="003B4D1C">
        <w:trPr>
          <w:trHeight w:val="377"/>
          <w:jc w:val="center"/>
          <w:trPrChange w:id="14" w:author="Francisco" w:date="2022-03-23T11:59:00Z">
            <w:trPr>
              <w:trHeight w:val="377"/>
              <w:jc w:val="center"/>
            </w:trPr>
          </w:trPrChange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15" w:author="Francisco" w:date="2022-03-23T11:59:00Z">
              <w:tcPr>
                <w:tcW w:w="89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</w:tcPrChange>
          </w:tcPr>
          <w:p w14:paraId="1C4CCAAE" w14:textId="2A1CBBC8" w:rsidR="00000000" w:rsidRDefault="003B4D1C">
            <w:pPr>
              <w:snapToGrid w:val="0"/>
              <w:rPr>
                <w:b/>
                <w:lang w:val="pt-PT" w:bidi="ar-SA"/>
              </w:rPr>
            </w:pPr>
            <w:ins w:id="16" w:author="Francisco" w:date="2022-03-23T11:59:00Z">
              <w:r>
                <w:rPr>
                  <w:b/>
                  <w:lang w:val="pt-PT" w:bidi="ar-SA"/>
                </w:rPr>
                <w:t>103402</w:t>
              </w:r>
            </w:ins>
          </w:p>
        </w:tc>
        <w:tc>
          <w:tcPr>
            <w:tcW w:w="6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17" w:author="Francisco" w:date="2022-03-23T11:59:00Z">
              <w:tcPr>
                <w:tcW w:w="653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</w:tcPrChange>
          </w:tcPr>
          <w:p w14:paraId="49082B16" w14:textId="3877985B" w:rsidR="00000000" w:rsidRDefault="003B4D1C">
            <w:pPr>
              <w:snapToGrid w:val="0"/>
              <w:rPr>
                <w:b/>
                <w:lang w:val="pt-PT" w:bidi="ar-SA"/>
              </w:rPr>
            </w:pPr>
            <w:ins w:id="18" w:author="Francisco" w:date="2022-03-23T12:00:00Z">
              <w:r>
                <w:rPr>
                  <w:b/>
                  <w:lang w:val="pt-PT" w:bidi="ar-SA"/>
                </w:rPr>
                <w:t>Francisco Roque Carreira Menezes Tavares</w:t>
              </w:r>
            </w:ins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19" w:author="Francisco" w:date="2022-03-23T11:59:00Z">
              <w:tcPr>
                <w:tcW w:w="10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</w:tcPrChange>
          </w:tcPr>
          <w:p w14:paraId="5969B578" w14:textId="01977B24" w:rsidR="00000000" w:rsidRDefault="003B4D1C">
            <w:pPr>
              <w:snapToGrid w:val="0"/>
              <w:rPr>
                <w:b/>
                <w:lang w:val="pt-PT" w:bidi="ar-SA"/>
              </w:rPr>
            </w:pPr>
            <w:ins w:id="20" w:author="Francisco" w:date="2022-03-23T12:00:00Z">
              <w:r>
                <w:rPr>
                  <w:b/>
                  <w:lang w:val="pt-PT" w:bidi="ar-SA"/>
                </w:rPr>
                <w:t>LEEC</w:t>
              </w:r>
            </w:ins>
          </w:p>
        </w:tc>
      </w:tr>
      <w:tr w:rsidR="00000000" w14:paraId="34B60660" w14:textId="77777777" w:rsidTr="003B4D1C">
        <w:trPr>
          <w:trHeight w:val="440"/>
          <w:jc w:val="center"/>
          <w:trPrChange w:id="21" w:author="Francisco" w:date="2022-03-23T11:59:00Z">
            <w:trPr>
              <w:trHeight w:val="440"/>
              <w:jc w:val="center"/>
            </w:trPr>
          </w:trPrChange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22" w:author="Francisco" w:date="2022-03-23T11:59:00Z">
              <w:tcPr>
                <w:tcW w:w="89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</w:tcPrChange>
          </w:tcPr>
          <w:p w14:paraId="55B98D86" w14:textId="546328B0" w:rsidR="00000000" w:rsidRDefault="003B4D1C">
            <w:pPr>
              <w:snapToGrid w:val="0"/>
              <w:rPr>
                <w:b/>
                <w:lang w:val="pt-PT" w:bidi="ar-SA"/>
              </w:rPr>
            </w:pPr>
            <w:ins w:id="23" w:author="Francisco" w:date="2022-03-23T11:59:00Z">
              <w:r>
                <w:rPr>
                  <w:b/>
                  <w:lang w:val="pt-PT" w:bidi="ar-SA"/>
                </w:rPr>
                <w:t>103</w:t>
              </w:r>
            </w:ins>
            <w:ins w:id="24" w:author="Francisco" w:date="2022-03-23T12:00:00Z">
              <w:r>
                <w:rPr>
                  <w:b/>
                  <w:lang w:val="pt-PT" w:bidi="ar-SA"/>
                </w:rPr>
                <w:t>574</w:t>
              </w:r>
            </w:ins>
          </w:p>
        </w:tc>
        <w:tc>
          <w:tcPr>
            <w:tcW w:w="6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25" w:author="Francisco" w:date="2022-03-23T11:59:00Z">
              <w:tcPr>
                <w:tcW w:w="653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</w:tcPrChange>
          </w:tcPr>
          <w:p w14:paraId="4A774231" w14:textId="6255D993" w:rsidR="00000000" w:rsidRDefault="003B4D1C">
            <w:pPr>
              <w:snapToGrid w:val="0"/>
              <w:rPr>
                <w:b/>
                <w:lang w:val="pt-PT" w:bidi="ar-SA"/>
              </w:rPr>
            </w:pPr>
            <w:ins w:id="26" w:author="Francisco" w:date="2022-03-23T12:00:00Z">
              <w:r>
                <w:rPr>
                  <w:b/>
                  <w:lang w:val="pt-PT" w:bidi="ar-SA"/>
                </w:rPr>
                <w:t>Marta Rebelo Valente</w:t>
              </w:r>
            </w:ins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27" w:author="Francisco" w:date="2022-03-23T11:59:00Z">
              <w:tcPr>
                <w:tcW w:w="10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</w:tcPrChange>
          </w:tcPr>
          <w:p w14:paraId="5C333CF2" w14:textId="323AA1EE" w:rsidR="00000000" w:rsidRDefault="003B4D1C">
            <w:pPr>
              <w:snapToGrid w:val="0"/>
              <w:rPr>
                <w:b/>
                <w:lang w:val="pt-PT" w:bidi="ar-SA"/>
              </w:rPr>
            </w:pPr>
            <w:ins w:id="28" w:author="Francisco" w:date="2022-03-23T12:00:00Z">
              <w:r>
                <w:rPr>
                  <w:b/>
                  <w:lang w:val="pt-PT" w:bidi="ar-SA"/>
                </w:rPr>
                <w:t>LEEC</w:t>
              </w:r>
            </w:ins>
          </w:p>
        </w:tc>
      </w:tr>
      <w:tr w:rsidR="00000000" w14:paraId="6E862B38" w14:textId="77777777" w:rsidTr="003B4D1C">
        <w:trPr>
          <w:trHeight w:val="449"/>
          <w:jc w:val="center"/>
          <w:trPrChange w:id="29" w:author="Francisco" w:date="2022-03-23T11:59:00Z">
            <w:trPr>
              <w:trHeight w:val="449"/>
              <w:jc w:val="center"/>
            </w:trPr>
          </w:trPrChange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30" w:author="Francisco" w:date="2022-03-23T11:59:00Z">
              <w:tcPr>
                <w:tcW w:w="89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</w:tcPrChange>
          </w:tcPr>
          <w:p w14:paraId="461F7162" w14:textId="7B1CBF60" w:rsidR="00000000" w:rsidRDefault="003B4D1C">
            <w:pPr>
              <w:snapToGrid w:val="0"/>
              <w:rPr>
                <w:b/>
                <w:lang w:val="pt-PT" w:bidi="ar-SA"/>
              </w:rPr>
            </w:pPr>
            <w:ins w:id="31" w:author="Francisco" w:date="2022-03-23T12:00:00Z">
              <w:r>
                <w:rPr>
                  <w:b/>
                  <w:lang w:val="pt-PT" w:bidi="ar-SA"/>
                </w:rPr>
                <w:t>6</w:t>
              </w:r>
            </w:ins>
          </w:p>
        </w:tc>
        <w:tc>
          <w:tcPr>
            <w:tcW w:w="6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32" w:author="Francisco" w:date="2022-03-23T11:59:00Z">
              <w:tcPr>
                <w:tcW w:w="653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</w:tcPrChange>
          </w:tcPr>
          <w:p w14:paraId="3F4D94A5" w14:textId="199B4222" w:rsidR="00000000" w:rsidRDefault="003B4D1C">
            <w:pPr>
              <w:snapToGrid w:val="0"/>
              <w:rPr>
                <w:b/>
                <w:lang w:val="pt-PT" w:bidi="ar-SA"/>
              </w:rPr>
            </w:pPr>
            <w:ins w:id="33" w:author="Francisco" w:date="2022-03-23T12:00:00Z">
              <w:r>
                <w:rPr>
                  <w:b/>
                  <w:lang w:val="pt-PT" w:bidi="ar-SA"/>
                </w:rPr>
                <w:t>José</w:t>
              </w:r>
            </w:ins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34" w:author="Francisco" w:date="2022-03-23T11:59:00Z">
              <w:tcPr>
                <w:tcW w:w="10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</w:tcPrChange>
          </w:tcPr>
          <w:p w14:paraId="1E4C41D4" w14:textId="1725B97B" w:rsidR="00000000" w:rsidRDefault="003B4D1C">
            <w:pPr>
              <w:snapToGrid w:val="0"/>
              <w:rPr>
                <w:b/>
                <w:lang w:val="pt-PT" w:bidi="ar-SA"/>
              </w:rPr>
            </w:pPr>
            <w:ins w:id="35" w:author="Francisco" w:date="2022-03-23T12:00:00Z">
              <w:r>
                <w:rPr>
                  <w:b/>
                  <w:lang w:val="pt-PT" w:bidi="ar-SA"/>
                </w:rPr>
                <w:t>LEEC</w:t>
              </w:r>
            </w:ins>
          </w:p>
        </w:tc>
      </w:tr>
      <w:tr w:rsidR="00000000" w14:paraId="0F658594" w14:textId="77777777" w:rsidTr="003B4D1C">
        <w:trPr>
          <w:trHeight w:val="449"/>
          <w:jc w:val="center"/>
          <w:trPrChange w:id="36" w:author="Francisco" w:date="2022-03-23T11:59:00Z">
            <w:trPr>
              <w:trHeight w:val="449"/>
              <w:jc w:val="center"/>
            </w:trPr>
          </w:trPrChange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37" w:author="Francisco" w:date="2022-03-23T11:59:00Z">
              <w:tcPr>
                <w:tcW w:w="89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</w:tcPrChange>
          </w:tcPr>
          <w:p w14:paraId="2C34EEF1" w14:textId="77777777" w:rsidR="00000000" w:rsidRDefault="00C43D9D">
            <w:pPr>
              <w:snapToGrid w:val="0"/>
              <w:rPr>
                <w:b/>
                <w:lang w:val="pt-PT" w:bidi="ar-SA"/>
              </w:rPr>
            </w:pPr>
          </w:p>
        </w:tc>
        <w:tc>
          <w:tcPr>
            <w:tcW w:w="6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38" w:author="Francisco" w:date="2022-03-23T11:59:00Z">
              <w:tcPr>
                <w:tcW w:w="653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</w:tcPrChange>
          </w:tcPr>
          <w:p w14:paraId="05BF671A" w14:textId="77777777" w:rsidR="00000000" w:rsidRDefault="00C43D9D">
            <w:pPr>
              <w:snapToGrid w:val="0"/>
              <w:rPr>
                <w:b/>
                <w:lang w:val="pt-PT" w:bidi="ar-SA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39" w:author="Francisco" w:date="2022-03-23T11:59:00Z">
              <w:tcPr>
                <w:tcW w:w="10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</w:tcPrChange>
          </w:tcPr>
          <w:p w14:paraId="1AE2F1DE" w14:textId="77777777" w:rsidR="00000000" w:rsidRDefault="00C43D9D">
            <w:pPr>
              <w:snapToGrid w:val="0"/>
              <w:rPr>
                <w:b/>
                <w:lang w:val="pt-PT" w:bidi="ar-SA"/>
              </w:rPr>
            </w:pPr>
          </w:p>
        </w:tc>
      </w:tr>
    </w:tbl>
    <w:p w14:paraId="44C22D85" w14:textId="77777777" w:rsidR="00000000" w:rsidRDefault="00C43D9D">
      <w:pPr>
        <w:pStyle w:val="Corpodetexto"/>
        <w:rPr>
          <w:b/>
        </w:rPr>
      </w:pPr>
    </w:p>
    <w:p w14:paraId="1DD0A0A8" w14:textId="2D012440" w:rsidR="003B4D1C" w:rsidRDefault="00C43D9D" w:rsidP="003B4D1C">
      <w:pPr>
        <w:pStyle w:val="Corpodetexto"/>
        <w:numPr>
          <w:ilvl w:val="0"/>
          <w:numId w:val="8"/>
        </w:numPr>
      </w:pPr>
      <w:proofErr w:type="spellStart"/>
      <w:r>
        <w:rPr>
          <w:b/>
        </w:rPr>
        <w:t>Objectivo</w:t>
      </w:r>
      <w:proofErr w:type="spellEnd"/>
      <w:r>
        <w:rPr>
          <w:b/>
        </w:rPr>
        <w:t xml:space="preserve"> deste trabalho:</w:t>
      </w:r>
    </w:p>
    <w:p w14:paraId="4053B671" w14:textId="1FD87582" w:rsidR="00000000" w:rsidRDefault="00C43D9D">
      <w:pPr>
        <w:pStyle w:val="Corpodetexto"/>
        <w:ind w:left="360"/>
        <w:rPr>
          <w:ins w:id="40" w:author="Francisco" w:date="2022-03-23T12:01:00Z"/>
          <w:b/>
        </w:rPr>
      </w:pPr>
    </w:p>
    <w:p w14:paraId="4E20AFED" w14:textId="25725EDB" w:rsidR="003B4D1C" w:rsidDel="00DD7AE3" w:rsidRDefault="003B4D1C" w:rsidP="00DD7AE3">
      <w:pPr>
        <w:jc w:val="both"/>
        <w:rPr>
          <w:del w:id="41" w:author="Francisco" w:date="2022-03-23T12:07:00Z"/>
          <w:b/>
        </w:rPr>
        <w:pPrChange w:id="42" w:author="Francisco" w:date="2022-03-23T12:07:00Z">
          <w:pPr>
            <w:pStyle w:val="Corpodetexto"/>
            <w:ind w:left="360"/>
          </w:pPr>
        </w:pPrChange>
      </w:pPr>
      <w:ins w:id="43" w:author="Francisco" w:date="2022-03-23T12:01:00Z">
        <w:r>
          <w:rPr>
            <w:b/>
          </w:rPr>
          <w:t xml:space="preserve">Este trabalho laboratorial </w:t>
        </w:r>
        <w:proofErr w:type="spellStart"/>
        <w:r>
          <w:rPr>
            <w:b/>
          </w:rPr>
          <w:t>tem</w:t>
        </w:r>
        <w:proofErr w:type="spellEnd"/>
        <w:r>
          <w:rPr>
            <w:b/>
          </w:rPr>
          <w:t xml:space="preserve"> </w:t>
        </w:r>
        <w:proofErr w:type="spellStart"/>
        <w:r>
          <w:rPr>
            <w:b/>
          </w:rPr>
          <w:t>como</w:t>
        </w:r>
        <w:proofErr w:type="spellEnd"/>
        <w:r>
          <w:rPr>
            <w:b/>
          </w:rPr>
          <w:t xml:space="preserve"> </w:t>
        </w:r>
        <w:proofErr w:type="spellStart"/>
        <w:r>
          <w:rPr>
            <w:b/>
          </w:rPr>
          <w:t>objetivo</w:t>
        </w:r>
        <w:proofErr w:type="spellEnd"/>
        <w:r>
          <w:rPr>
            <w:b/>
          </w:rPr>
          <w:t xml:space="preserve"> </w:t>
        </w:r>
        <w:proofErr w:type="spellStart"/>
        <w:r>
          <w:rPr>
            <w:b/>
          </w:rPr>
          <w:t>estudar</w:t>
        </w:r>
        <w:proofErr w:type="spellEnd"/>
        <w:r>
          <w:rPr>
            <w:b/>
          </w:rPr>
          <w:t xml:space="preserve"> </w:t>
        </w:r>
        <w:proofErr w:type="spellStart"/>
        <w:r>
          <w:rPr>
            <w:b/>
          </w:rPr>
          <w:t>os</w:t>
        </w:r>
        <w:proofErr w:type="spellEnd"/>
        <w:r>
          <w:rPr>
            <w:b/>
          </w:rPr>
          <w:t xml:space="preserve"> </w:t>
        </w:r>
        <w:proofErr w:type="spellStart"/>
        <w:r>
          <w:rPr>
            <w:b/>
          </w:rPr>
          <w:t>movimentos</w:t>
        </w:r>
        <w:proofErr w:type="spellEnd"/>
        <w:r>
          <w:rPr>
            <w:b/>
          </w:rPr>
          <w:t xml:space="preserve"> </w:t>
        </w:r>
        <w:proofErr w:type="spellStart"/>
        <w:r>
          <w:rPr>
            <w:b/>
          </w:rPr>
          <w:t>oscil</w:t>
        </w:r>
      </w:ins>
      <w:ins w:id="44" w:author="Francisco" w:date="2022-03-23T12:02:00Z">
        <w:r>
          <w:rPr>
            <w:b/>
          </w:rPr>
          <w:t>atórios</w:t>
        </w:r>
        <w:proofErr w:type="spellEnd"/>
        <w:r>
          <w:rPr>
            <w:b/>
          </w:rPr>
          <w:t xml:space="preserve"> de um Sistema </w:t>
        </w:r>
        <w:proofErr w:type="spellStart"/>
        <w:r>
          <w:rPr>
            <w:b/>
          </w:rPr>
          <w:t>massa</w:t>
        </w:r>
        <w:proofErr w:type="spellEnd"/>
        <w:r>
          <w:rPr>
            <w:b/>
          </w:rPr>
          <w:t xml:space="preserve">-mola, para </w:t>
        </w:r>
        <w:proofErr w:type="spellStart"/>
        <w:r>
          <w:rPr>
            <w:b/>
          </w:rPr>
          <w:t>além</w:t>
        </w:r>
        <w:proofErr w:type="spellEnd"/>
        <w:r>
          <w:rPr>
            <w:b/>
          </w:rPr>
          <w:t xml:space="preserve"> </w:t>
        </w:r>
        <w:proofErr w:type="spellStart"/>
        <w:r>
          <w:rPr>
            <w:b/>
          </w:rPr>
          <w:t>disso</w:t>
        </w:r>
        <w:proofErr w:type="spellEnd"/>
        <w:r>
          <w:rPr>
            <w:b/>
          </w:rPr>
          <w:t xml:space="preserve">, </w:t>
        </w:r>
        <w:proofErr w:type="spellStart"/>
        <w:r>
          <w:rPr>
            <w:b/>
          </w:rPr>
          <w:t>iremos</w:t>
        </w:r>
        <w:proofErr w:type="spellEnd"/>
        <w:r>
          <w:rPr>
            <w:b/>
          </w:rPr>
          <w:t xml:space="preserve"> determiner </w:t>
        </w:r>
        <w:proofErr w:type="spellStart"/>
        <w:r>
          <w:rPr>
            <w:b/>
          </w:rPr>
          <w:t>exprimentalmente</w:t>
        </w:r>
        <w:proofErr w:type="spellEnd"/>
        <w:r>
          <w:rPr>
            <w:b/>
          </w:rPr>
          <w:t xml:space="preserve"> a </w:t>
        </w:r>
        <w:proofErr w:type="spellStart"/>
        <w:r>
          <w:rPr>
            <w:b/>
          </w:rPr>
          <w:t>frequência</w:t>
        </w:r>
        <w:proofErr w:type="spellEnd"/>
        <w:r>
          <w:rPr>
            <w:b/>
          </w:rPr>
          <w:t xml:space="preserve"> de </w:t>
        </w:r>
        <w:proofErr w:type="spellStart"/>
        <w:r>
          <w:rPr>
            <w:b/>
          </w:rPr>
          <w:t>oscilação</w:t>
        </w:r>
        <w:proofErr w:type="spellEnd"/>
        <w:r>
          <w:rPr>
            <w:b/>
          </w:rPr>
          <w:t xml:space="preserve"> e o </w:t>
        </w:r>
        <w:proofErr w:type="spellStart"/>
        <w:r>
          <w:rPr>
            <w:b/>
          </w:rPr>
          <w:t>coeficiente</w:t>
        </w:r>
        <w:proofErr w:type="spellEnd"/>
        <w:r>
          <w:rPr>
            <w:b/>
          </w:rPr>
          <w:t xml:space="preserve"> de </w:t>
        </w:r>
        <w:proofErr w:type="spellStart"/>
        <w:r>
          <w:rPr>
            <w:b/>
          </w:rPr>
          <w:t>amortecimento</w:t>
        </w:r>
        <w:proofErr w:type="spellEnd"/>
        <w:r>
          <w:rPr>
            <w:b/>
          </w:rPr>
          <w:t xml:space="preserve"> do </w:t>
        </w:r>
      </w:ins>
      <w:proofErr w:type="spellStart"/>
      <w:ins w:id="45" w:author="Francisco" w:date="2022-03-23T12:03:00Z">
        <w:r>
          <w:rPr>
            <w:b/>
          </w:rPr>
          <w:t>sistema</w:t>
        </w:r>
        <w:proofErr w:type="spellEnd"/>
        <w:r>
          <w:rPr>
            <w:b/>
          </w:rPr>
          <w:t xml:space="preserve">. </w:t>
        </w:r>
        <w:r w:rsidR="00DD7AE3">
          <w:rPr>
            <w:b/>
          </w:rPr>
          <w:t xml:space="preserve">Vamos </w:t>
        </w:r>
        <w:proofErr w:type="spellStart"/>
        <w:r w:rsidR="00DD7AE3">
          <w:rPr>
            <w:b/>
          </w:rPr>
          <w:t>trabalhar</w:t>
        </w:r>
        <w:proofErr w:type="spellEnd"/>
        <w:r w:rsidR="00DD7AE3">
          <w:rPr>
            <w:b/>
          </w:rPr>
          <w:t xml:space="preserve"> </w:t>
        </w:r>
        <w:proofErr w:type="spellStart"/>
        <w:r w:rsidR="00DD7AE3">
          <w:rPr>
            <w:b/>
          </w:rPr>
          <w:t>em</w:t>
        </w:r>
        <w:proofErr w:type="spellEnd"/>
        <w:r w:rsidR="00DD7AE3">
          <w:rPr>
            <w:b/>
          </w:rPr>
          <w:t xml:space="preserve"> </w:t>
        </w:r>
      </w:ins>
      <w:proofErr w:type="spellStart"/>
      <w:ins w:id="46" w:author="Francisco" w:date="2022-03-23T12:04:00Z">
        <w:r w:rsidR="00DD7AE3">
          <w:rPr>
            <w:b/>
          </w:rPr>
          <w:t>diferentes</w:t>
        </w:r>
        <w:proofErr w:type="spellEnd"/>
        <w:r w:rsidR="00DD7AE3">
          <w:rPr>
            <w:b/>
          </w:rPr>
          <w:t xml:space="preserve"> ambientes de modo </w:t>
        </w:r>
        <w:proofErr w:type="gramStart"/>
        <w:r w:rsidR="00DD7AE3">
          <w:rPr>
            <w:b/>
          </w:rPr>
          <w:t>a</w:t>
        </w:r>
        <w:proofErr w:type="gramEnd"/>
        <w:r w:rsidR="00DD7AE3">
          <w:rPr>
            <w:b/>
          </w:rPr>
          <w:t xml:space="preserve"> </w:t>
        </w:r>
        <w:proofErr w:type="spellStart"/>
        <w:r w:rsidR="00DD7AE3">
          <w:rPr>
            <w:b/>
          </w:rPr>
          <w:t>alterar</w:t>
        </w:r>
        <w:proofErr w:type="spellEnd"/>
        <w:r w:rsidR="00DD7AE3">
          <w:rPr>
            <w:b/>
          </w:rPr>
          <w:t xml:space="preserve"> as </w:t>
        </w:r>
        <w:proofErr w:type="spellStart"/>
        <w:r w:rsidR="00DD7AE3">
          <w:rPr>
            <w:b/>
          </w:rPr>
          <w:t>varáveis</w:t>
        </w:r>
        <w:proofErr w:type="spellEnd"/>
        <w:r w:rsidR="00DD7AE3">
          <w:rPr>
            <w:b/>
          </w:rPr>
          <w:t xml:space="preserve"> do Sistema. </w:t>
        </w:r>
        <w:proofErr w:type="spellStart"/>
        <w:r w:rsidR="00DD7AE3">
          <w:rPr>
            <w:b/>
          </w:rPr>
          <w:t>Estudaremos</w:t>
        </w:r>
        <w:proofErr w:type="spellEnd"/>
        <w:r w:rsidR="00DD7AE3">
          <w:rPr>
            <w:b/>
          </w:rPr>
          <w:t xml:space="preserve"> </w:t>
        </w:r>
        <w:proofErr w:type="spellStart"/>
        <w:r w:rsidR="00DD7AE3">
          <w:rPr>
            <w:b/>
          </w:rPr>
          <w:t>os</w:t>
        </w:r>
        <w:proofErr w:type="spellEnd"/>
        <w:r w:rsidR="00DD7AE3">
          <w:rPr>
            <w:b/>
          </w:rPr>
          <w:t xml:space="preserve"> </w:t>
        </w:r>
        <w:proofErr w:type="spellStart"/>
        <w:r w:rsidR="00DD7AE3">
          <w:rPr>
            <w:b/>
          </w:rPr>
          <w:t>movimentos</w:t>
        </w:r>
        <w:proofErr w:type="spellEnd"/>
        <w:r w:rsidR="00DD7AE3">
          <w:rPr>
            <w:b/>
          </w:rPr>
          <w:t xml:space="preserve"> </w:t>
        </w:r>
        <w:proofErr w:type="spellStart"/>
        <w:r w:rsidR="00DD7AE3">
          <w:rPr>
            <w:b/>
          </w:rPr>
          <w:t>oscila</w:t>
        </w:r>
      </w:ins>
      <w:ins w:id="47" w:author="Francisco" w:date="2022-03-23T12:05:00Z">
        <w:r w:rsidR="00DD7AE3">
          <w:rPr>
            <w:b/>
          </w:rPr>
          <w:t>tórios</w:t>
        </w:r>
        <w:proofErr w:type="spellEnd"/>
        <w:r w:rsidR="00DD7AE3">
          <w:rPr>
            <w:b/>
          </w:rPr>
          <w:t xml:space="preserve"> de </w:t>
        </w:r>
        <w:proofErr w:type="spellStart"/>
        <w:r w:rsidR="00DD7AE3">
          <w:rPr>
            <w:b/>
          </w:rPr>
          <w:t>sistemas</w:t>
        </w:r>
        <w:proofErr w:type="spellEnd"/>
        <w:r w:rsidR="00DD7AE3">
          <w:rPr>
            <w:b/>
          </w:rPr>
          <w:t xml:space="preserve"> com </w:t>
        </w:r>
        <w:proofErr w:type="spellStart"/>
        <w:r w:rsidR="00DD7AE3">
          <w:rPr>
            <w:b/>
          </w:rPr>
          <w:t>massas</w:t>
        </w:r>
        <w:proofErr w:type="spellEnd"/>
        <w:r w:rsidR="00DD7AE3">
          <w:rPr>
            <w:b/>
          </w:rPr>
          <w:t xml:space="preserve"> de 200g e 150g e de molas com </w:t>
        </w:r>
        <w:proofErr w:type="spellStart"/>
        <w:r w:rsidR="00DD7AE3">
          <w:rPr>
            <w:b/>
          </w:rPr>
          <w:t>forças</w:t>
        </w:r>
        <w:proofErr w:type="spellEnd"/>
        <w:r w:rsidR="00DD7AE3">
          <w:rPr>
            <w:b/>
          </w:rPr>
          <w:t xml:space="preserve"> de </w:t>
        </w:r>
        <w:proofErr w:type="spellStart"/>
        <w:r w:rsidR="00DD7AE3">
          <w:rPr>
            <w:b/>
          </w:rPr>
          <w:t>aproximadamente</w:t>
        </w:r>
        <w:proofErr w:type="spellEnd"/>
        <w:r w:rsidR="00DD7AE3">
          <w:rPr>
            <w:b/>
          </w:rPr>
          <w:t xml:space="preserve"> 10N e 20N, para </w:t>
        </w:r>
        <w:proofErr w:type="spellStart"/>
        <w:r w:rsidR="00DD7AE3">
          <w:rPr>
            <w:b/>
          </w:rPr>
          <w:t>além</w:t>
        </w:r>
        <w:proofErr w:type="spellEnd"/>
        <w:r w:rsidR="00DD7AE3">
          <w:rPr>
            <w:b/>
          </w:rPr>
          <w:t xml:space="preserve"> de </w:t>
        </w:r>
        <w:proofErr w:type="spellStart"/>
        <w:r w:rsidR="00DD7AE3">
          <w:rPr>
            <w:b/>
          </w:rPr>
          <w:t>alterarmos</w:t>
        </w:r>
        <w:proofErr w:type="spellEnd"/>
        <w:r w:rsidR="00DD7AE3">
          <w:rPr>
            <w:b/>
          </w:rPr>
          <w:t xml:space="preserve"> o Sistema </w:t>
        </w:r>
        <w:proofErr w:type="spellStart"/>
        <w:r w:rsidR="00DD7AE3">
          <w:rPr>
            <w:b/>
          </w:rPr>
          <w:t>massa</w:t>
        </w:r>
      </w:ins>
      <w:proofErr w:type="spellEnd"/>
      <w:ins w:id="48" w:author="Francisco" w:date="2022-03-23T12:06:00Z">
        <w:r w:rsidR="00DD7AE3">
          <w:rPr>
            <w:b/>
          </w:rPr>
          <w:t xml:space="preserve">-mola, </w:t>
        </w:r>
        <w:proofErr w:type="spellStart"/>
        <w:r w:rsidR="00DD7AE3">
          <w:rPr>
            <w:b/>
          </w:rPr>
          <w:t>iremos</w:t>
        </w:r>
        <w:proofErr w:type="spellEnd"/>
        <w:r w:rsidR="00DD7AE3">
          <w:rPr>
            <w:b/>
          </w:rPr>
          <w:t xml:space="preserve"> </w:t>
        </w:r>
        <w:proofErr w:type="spellStart"/>
        <w:r w:rsidR="00DD7AE3">
          <w:rPr>
            <w:b/>
          </w:rPr>
          <w:t>fazer</w:t>
        </w:r>
        <w:proofErr w:type="spellEnd"/>
        <w:r w:rsidR="00DD7AE3">
          <w:rPr>
            <w:b/>
          </w:rPr>
          <w:t xml:space="preserve"> </w:t>
        </w:r>
        <w:proofErr w:type="spellStart"/>
        <w:r w:rsidR="00DD7AE3">
          <w:rPr>
            <w:b/>
          </w:rPr>
          <w:t>medições</w:t>
        </w:r>
        <w:proofErr w:type="spellEnd"/>
        <w:r w:rsidR="00DD7AE3">
          <w:rPr>
            <w:b/>
          </w:rPr>
          <w:t xml:space="preserve"> das </w:t>
        </w:r>
        <w:proofErr w:type="spellStart"/>
        <w:r w:rsidR="00DD7AE3">
          <w:rPr>
            <w:b/>
          </w:rPr>
          <w:t>frequeências</w:t>
        </w:r>
        <w:proofErr w:type="spellEnd"/>
        <w:r w:rsidR="00DD7AE3">
          <w:rPr>
            <w:b/>
          </w:rPr>
          <w:t xml:space="preserve"> de </w:t>
        </w:r>
        <w:proofErr w:type="spellStart"/>
        <w:r w:rsidR="00DD7AE3">
          <w:rPr>
            <w:b/>
          </w:rPr>
          <w:t>oscilação</w:t>
        </w:r>
        <w:proofErr w:type="spellEnd"/>
        <w:r w:rsidR="00DD7AE3">
          <w:rPr>
            <w:b/>
          </w:rPr>
          <w:t xml:space="preserve"> e do </w:t>
        </w:r>
        <w:proofErr w:type="spellStart"/>
        <w:r w:rsidR="00DD7AE3">
          <w:rPr>
            <w:b/>
          </w:rPr>
          <w:t>coeficiente</w:t>
        </w:r>
        <w:proofErr w:type="spellEnd"/>
        <w:r w:rsidR="00DD7AE3">
          <w:rPr>
            <w:b/>
          </w:rPr>
          <w:t xml:space="preserve"> de </w:t>
        </w:r>
        <w:proofErr w:type="spellStart"/>
        <w:r w:rsidR="00DD7AE3">
          <w:rPr>
            <w:b/>
          </w:rPr>
          <w:t>amortecimento</w:t>
        </w:r>
        <w:proofErr w:type="spellEnd"/>
        <w:r w:rsidR="00DD7AE3">
          <w:rPr>
            <w:b/>
          </w:rPr>
          <w:t xml:space="preserve"> num regime livre,</w:t>
        </w:r>
      </w:ins>
      <w:ins w:id="49" w:author="Francisco" w:date="2022-03-23T12:07:00Z">
        <w:r w:rsidR="00DD7AE3">
          <w:rPr>
            <w:b/>
          </w:rPr>
          <w:t xml:space="preserve"> </w:t>
        </w:r>
        <w:proofErr w:type="spellStart"/>
        <w:r w:rsidR="00DD7AE3">
          <w:rPr>
            <w:b/>
          </w:rPr>
          <w:t>amortecido</w:t>
        </w:r>
        <w:proofErr w:type="spellEnd"/>
        <w:r w:rsidR="00DD7AE3">
          <w:rPr>
            <w:b/>
          </w:rPr>
          <w:t xml:space="preserve"> e </w:t>
        </w:r>
        <w:proofErr w:type="spellStart"/>
        <w:r w:rsidR="00DD7AE3">
          <w:rPr>
            <w:b/>
          </w:rPr>
          <w:t>forçado</w:t>
        </w:r>
        <w:proofErr w:type="spellEnd"/>
        <w:r w:rsidR="00DD7AE3">
          <w:rPr>
            <w:b/>
          </w:rPr>
          <w:t>.</w:t>
        </w:r>
      </w:ins>
    </w:p>
    <w:p w14:paraId="668AEA09" w14:textId="2FADC496" w:rsidR="00000000" w:rsidDel="00DD7AE3" w:rsidRDefault="00C43D9D" w:rsidP="00DD7AE3">
      <w:pPr>
        <w:jc w:val="both"/>
        <w:rPr>
          <w:del w:id="50" w:author="Francisco" w:date="2022-03-23T12:07:00Z"/>
          <w:b/>
        </w:rPr>
        <w:pPrChange w:id="51" w:author="Francisco" w:date="2022-03-23T12:07:00Z">
          <w:pPr>
            <w:pStyle w:val="Corpodetexto"/>
            <w:ind w:left="360"/>
          </w:pPr>
        </w:pPrChange>
      </w:pPr>
    </w:p>
    <w:p w14:paraId="7A414511" w14:textId="385B7DD8" w:rsidR="00000000" w:rsidDel="00DD7AE3" w:rsidRDefault="00C43D9D">
      <w:pPr>
        <w:pStyle w:val="Corpodetexto"/>
        <w:ind w:left="360"/>
        <w:rPr>
          <w:del w:id="52" w:author="Francisco" w:date="2022-03-23T12:07:00Z"/>
          <w:b/>
        </w:rPr>
      </w:pPr>
    </w:p>
    <w:p w14:paraId="3503894C" w14:textId="28F788A8" w:rsidR="00000000" w:rsidDel="00DD7AE3" w:rsidRDefault="00C43D9D">
      <w:pPr>
        <w:pStyle w:val="Corpodetexto"/>
        <w:ind w:left="360"/>
        <w:rPr>
          <w:del w:id="53" w:author="Francisco" w:date="2022-03-23T12:07:00Z"/>
          <w:b/>
        </w:rPr>
      </w:pPr>
    </w:p>
    <w:p w14:paraId="63B706A4" w14:textId="3B426FEB" w:rsidR="00000000" w:rsidDel="00DD7AE3" w:rsidRDefault="00C43D9D">
      <w:pPr>
        <w:pStyle w:val="Corpodetexto"/>
        <w:ind w:left="360"/>
        <w:rPr>
          <w:del w:id="54" w:author="Francisco" w:date="2022-03-23T12:07:00Z"/>
          <w:b/>
        </w:rPr>
      </w:pPr>
    </w:p>
    <w:p w14:paraId="7F86C034" w14:textId="77777777" w:rsidR="00000000" w:rsidRDefault="00C43D9D">
      <w:pPr>
        <w:pStyle w:val="Corpodetexto"/>
        <w:numPr>
          <w:ilvl w:val="0"/>
          <w:numId w:val="8"/>
        </w:numPr>
      </w:pPr>
      <w:r>
        <w:rPr>
          <w:b/>
        </w:rPr>
        <w:t>Determinação da frequência de oscilação</w:t>
      </w:r>
    </w:p>
    <w:p w14:paraId="6F888A0B" w14:textId="77777777" w:rsidR="00000000" w:rsidRDefault="00C43D9D">
      <w:pPr>
        <w:pStyle w:val="Corpodetexto"/>
        <w:rPr>
          <w:b/>
        </w:rPr>
      </w:pPr>
    </w:p>
    <w:p w14:paraId="6424AB46" w14:textId="77777777" w:rsidR="00000000" w:rsidRDefault="00C43D9D">
      <w:pPr>
        <w:pStyle w:val="Corpodetexto"/>
        <w:numPr>
          <w:ilvl w:val="1"/>
          <w:numId w:val="8"/>
        </w:numPr>
        <w:spacing w:line="360" w:lineRule="auto"/>
        <w:ind w:left="426"/>
      </w:pPr>
      <w:r>
        <w:t>Valor dos períodos e frequências pró</w:t>
      </w:r>
      <w:r>
        <w:t xml:space="preserve">prias de oscilação para as molas </w:t>
      </w:r>
      <w:r>
        <w:rPr>
          <w:i/>
        </w:rPr>
        <w:t>k</w:t>
      </w:r>
      <w:r>
        <w:rPr>
          <w:i/>
          <w:vertAlign w:val="subscript"/>
        </w:rPr>
        <w:t>1</w:t>
      </w:r>
      <w:r>
        <w:t xml:space="preserve"> e </w:t>
      </w:r>
      <w:r>
        <w:rPr>
          <w:i/>
        </w:rPr>
        <w:t>k</w:t>
      </w:r>
      <w:r>
        <w:rPr>
          <w:i/>
          <w:vertAlign w:val="subscript"/>
        </w:rPr>
        <w:t>2</w:t>
      </w:r>
      <w:r>
        <w:t xml:space="preserve"> com as massas </w:t>
      </w:r>
      <w:r>
        <w:rPr>
          <w:i/>
        </w:rPr>
        <w:t>m</w:t>
      </w:r>
      <w:r>
        <w:rPr>
          <w:i/>
          <w:vertAlign w:val="subscript"/>
        </w:rPr>
        <w:t>1</w:t>
      </w:r>
      <w:r>
        <w:t xml:space="preserve"> e </w:t>
      </w:r>
      <w:r>
        <w:rPr>
          <w:i/>
        </w:rPr>
        <w:t>m</w:t>
      </w:r>
      <w:r>
        <w:rPr>
          <w:i/>
          <w:vertAlign w:val="subscript"/>
        </w:rPr>
        <w:t>2</w:t>
      </w:r>
      <w:r>
        <w:t xml:space="preserve"> calculados através da expressão (13) </w:t>
      </w:r>
      <w:r>
        <w:rPr>
          <w:sz w:val="20"/>
        </w:rPr>
        <w:t>(</w:t>
      </w:r>
      <w:r>
        <w:rPr>
          <w:b/>
          <w:bCs/>
          <w:sz w:val="20"/>
        </w:rPr>
        <w:t>preencher em casa</w:t>
      </w:r>
      <w:r>
        <w:rPr>
          <w:sz w:val="20"/>
        </w:rPr>
        <w:t>)</w:t>
      </w:r>
    </w:p>
    <w:p w14:paraId="6DCB9031" w14:textId="77777777" w:rsidR="00000000" w:rsidRDefault="00C43D9D">
      <w:pPr>
        <w:pStyle w:val="Corpodetexto"/>
        <w:rPr>
          <w:b/>
        </w:rPr>
      </w:pPr>
    </w:p>
    <w:tbl>
      <w:tblPr>
        <w:tblW w:w="0" w:type="auto"/>
        <w:tblInd w:w="482" w:type="dxa"/>
        <w:tblLayout w:type="fixed"/>
        <w:tblLook w:val="0000" w:firstRow="0" w:lastRow="0" w:firstColumn="0" w:lastColumn="0" w:noHBand="0" w:noVBand="0"/>
      </w:tblPr>
      <w:tblGrid>
        <w:gridCol w:w="1738"/>
        <w:gridCol w:w="1853"/>
        <w:gridCol w:w="1827"/>
        <w:gridCol w:w="1909"/>
      </w:tblGrid>
      <w:tr w:rsidR="00000000" w14:paraId="2FAF8C83" w14:textId="77777777"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6799FE" w14:textId="77777777" w:rsidR="00000000" w:rsidRDefault="00C43D9D">
            <w:pPr>
              <w:pStyle w:val="Corpodetexto"/>
              <w:jc w:val="center"/>
            </w:pPr>
            <w:r>
              <w:rPr>
                <w:b/>
                <w:i/>
                <w:lang w:bidi="ar-SA"/>
              </w:rPr>
              <w:t>m</w:t>
            </w:r>
            <w:r>
              <w:rPr>
                <w:b/>
                <w:lang w:bidi="ar-SA"/>
              </w:rPr>
              <w:t xml:space="preserve"> (g)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8B7838" w14:textId="77777777" w:rsidR="00000000" w:rsidRDefault="00C43D9D">
            <w:pPr>
              <w:pStyle w:val="Corpodetexto"/>
              <w:jc w:val="center"/>
            </w:pPr>
            <w:r>
              <w:rPr>
                <w:rFonts w:cs="Times"/>
                <w:b/>
                <w:lang w:bidi="ar-SA"/>
              </w:rPr>
              <w:t xml:space="preserve"> </w:t>
            </w:r>
            <w:r>
              <w:rPr>
                <w:b/>
                <w:i/>
                <w:lang w:bidi="ar-SA"/>
              </w:rPr>
              <w:t>K</w:t>
            </w:r>
            <w:r>
              <w:rPr>
                <w:b/>
                <w:lang w:bidi="ar-SA"/>
              </w:rPr>
              <w:t xml:space="preserve"> (N/m)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8FD91C" w14:textId="77777777" w:rsidR="00000000" w:rsidRDefault="00C43D9D">
            <w:pPr>
              <w:pStyle w:val="Corpodetexto"/>
              <w:jc w:val="center"/>
            </w:pPr>
            <w:r>
              <w:rPr>
                <w:position w:val="-5"/>
              </w:rPr>
              <w:object w:dxaOrig="559" w:dyaOrig="355" w14:anchorId="52CCD341">
                <v:shape id="_x0000_i1088" type="#_x0000_t75" style="width:28.2pt;height:18pt" o:ole="" filled="t">
                  <v:fill color2="black"/>
                  <v:imagedata r:id="rId123" o:title="" croptop="-184f" cropbottom="-184f" cropleft="-117f" cropright="-117f"/>
                </v:shape>
                <o:OLEObject Type="Embed" ShapeID="_x0000_i1088" DrawAspect="Content" ObjectID="_1709542508" r:id="rId124"/>
              </w:object>
            </w:r>
            <w:r>
              <w:rPr>
                <w:b/>
                <w:lang w:bidi="ar-SA"/>
              </w:rPr>
              <w:t>(s)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88B5B3" w14:textId="77777777" w:rsidR="00000000" w:rsidRDefault="00C43D9D">
            <w:pPr>
              <w:pStyle w:val="Corpodetexto"/>
              <w:jc w:val="center"/>
            </w:pPr>
            <w:r>
              <w:rPr>
                <w:position w:val="-5"/>
              </w:rPr>
              <w:object w:dxaOrig="515" w:dyaOrig="355" w14:anchorId="16D1341D">
                <v:shape id="_x0000_i1089" type="#_x0000_t75" style="width:25.8pt;height:18pt" o:ole="" filled="t">
                  <v:fill color2="black"/>
                  <v:imagedata r:id="rId125" o:title="" croptop="-184f" cropbottom="-184f" cropleft="-127f" cropright="-127f"/>
                </v:shape>
                <o:OLEObject Type="Embed" ShapeID="_x0000_i1089" DrawAspect="Content" ObjectID="_1709542509" r:id="rId126"/>
              </w:object>
            </w:r>
            <w:r>
              <w:rPr>
                <w:b/>
                <w:lang w:bidi="ar-SA"/>
              </w:rPr>
              <w:t>(Hz)</w:t>
            </w:r>
          </w:p>
        </w:tc>
      </w:tr>
      <w:tr w:rsidR="00000000" w14:paraId="6A456C0B" w14:textId="77777777"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AE5A6C" w14:textId="77777777" w:rsidR="00000000" w:rsidRDefault="00C43D9D">
            <w:pPr>
              <w:pStyle w:val="Corpodetexto"/>
              <w:jc w:val="center"/>
            </w:pPr>
            <w:r>
              <w:rPr>
                <w:b/>
                <w:lang w:bidi="ar-SA"/>
              </w:rPr>
              <w:t>150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CFE376" w14:textId="77777777" w:rsidR="00000000" w:rsidRDefault="00C43D9D">
            <w:pPr>
              <w:pStyle w:val="Corpodetexto"/>
              <w:jc w:val="center"/>
            </w:pPr>
            <w:r>
              <w:rPr>
                <w:b/>
                <w:lang w:bidi="ar-SA"/>
              </w:rPr>
              <w:t>20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55F405" w14:textId="77777777" w:rsidR="00000000" w:rsidRDefault="00C43D9D">
            <w:pPr>
              <w:pStyle w:val="Corpodetexto"/>
              <w:snapToGrid w:val="0"/>
              <w:rPr>
                <w:b/>
                <w:lang w:bidi="ar-SA"/>
              </w:rPr>
            </w:pP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7F289A" w14:textId="77777777" w:rsidR="00000000" w:rsidRDefault="00C43D9D">
            <w:pPr>
              <w:pStyle w:val="Corpodetexto"/>
              <w:snapToGrid w:val="0"/>
              <w:rPr>
                <w:b/>
                <w:lang w:bidi="ar-SA"/>
              </w:rPr>
            </w:pPr>
          </w:p>
        </w:tc>
      </w:tr>
      <w:tr w:rsidR="00000000" w14:paraId="15D9A241" w14:textId="77777777"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4EC282" w14:textId="77777777" w:rsidR="00000000" w:rsidRDefault="00C43D9D">
            <w:pPr>
              <w:pStyle w:val="Corpodetexto"/>
              <w:jc w:val="center"/>
            </w:pPr>
            <w:r>
              <w:rPr>
                <w:b/>
                <w:lang w:bidi="ar-SA"/>
              </w:rPr>
              <w:t>150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88A6E7" w14:textId="77777777" w:rsidR="00000000" w:rsidRDefault="00C43D9D">
            <w:pPr>
              <w:pStyle w:val="Corpodetexto"/>
              <w:jc w:val="center"/>
            </w:pPr>
            <w:r>
              <w:rPr>
                <w:b/>
                <w:lang w:bidi="ar-SA"/>
              </w:rPr>
              <w:t>10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77D62C" w14:textId="77777777" w:rsidR="00000000" w:rsidRDefault="00C43D9D">
            <w:pPr>
              <w:pStyle w:val="Corpodetexto"/>
              <w:snapToGrid w:val="0"/>
              <w:rPr>
                <w:b/>
                <w:lang w:bidi="ar-SA"/>
              </w:rPr>
            </w:pP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5FF8D3" w14:textId="77777777" w:rsidR="00000000" w:rsidRDefault="00C43D9D">
            <w:pPr>
              <w:pStyle w:val="Corpodetexto"/>
              <w:snapToGrid w:val="0"/>
              <w:rPr>
                <w:b/>
                <w:lang w:bidi="ar-SA"/>
              </w:rPr>
            </w:pPr>
          </w:p>
        </w:tc>
      </w:tr>
      <w:tr w:rsidR="00000000" w14:paraId="14F7A12E" w14:textId="77777777"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325055" w14:textId="77777777" w:rsidR="00000000" w:rsidRDefault="00C43D9D">
            <w:pPr>
              <w:pStyle w:val="Corpodetexto"/>
              <w:jc w:val="center"/>
            </w:pPr>
            <w:r>
              <w:rPr>
                <w:b/>
                <w:lang w:bidi="ar-SA"/>
              </w:rPr>
              <w:t>200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40B9F9" w14:textId="77777777" w:rsidR="00000000" w:rsidRDefault="00C43D9D">
            <w:pPr>
              <w:pStyle w:val="Corpodetexto"/>
              <w:jc w:val="center"/>
            </w:pPr>
            <w:r>
              <w:rPr>
                <w:b/>
                <w:lang w:bidi="ar-SA"/>
              </w:rPr>
              <w:t>10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2B7148" w14:textId="77777777" w:rsidR="00000000" w:rsidRDefault="00C43D9D">
            <w:pPr>
              <w:pStyle w:val="Corpodetexto"/>
              <w:snapToGrid w:val="0"/>
              <w:rPr>
                <w:b/>
                <w:lang w:bidi="ar-SA"/>
              </w:rPr>
            </w:pP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A59952" w14:textId="77777777" w:rsidR="00000000" w:rsidRDefault="00C43D9D">
            <w:pPr>
              <w:pStyle w:val="Corpodetexto"/>
              <w:snapToGrid w:val="0"/>
              <w:rPr>
                <w:b/>
                <w:lang w:bidi="ar-SA"/>
              </w:rPr>
            </w:pPr>
          </w:p>
        </w:tc>
      </w:tr>
    </w:tbl>
    <w:p w14:paraId="7AEF12A3" w14:textId="77777777" w:rsidR="00000000" w:rsidRDefault="00C43D9D">
      <w:pPr>
        <w:pStyle w:val="Corpodetexto"/>
        <w:rPr>
          <w:b/>
        </w:rPr>
      </w:pPr>
    </w:p>
    <w:p w14:paraId="40AAE882" w14:textId="77777777" w:rsidR="00000000" w:rsidRDefault="00C43D9D">
      <w:pPr>
        <w:pStyle w:val="Corpodetexto"/>
        <w:numPr>
          <w:ilvl w:val="1"/>
          <w:numId w:val="8"/>
        </w:numPr>
        <w:spacing w:line="360" w:lineRule="auto"/>
        <w:ind w:left="426"/>
      </w:pPr>
      <w:r>
        <w:lastRenderedPageBreak/>
        <w:t xml:space="preserve">Valor dos períodos e frequências próprias de oscilação </w:t>
      </w:r>
      <w:r>
        <w:t xml:space="preserve">para as molas </w:t>
      </w:r>
      <w:r>
        <w:rPr>
          <w:i/>
        </w:rPr>
        <w:t>k</w:t>
      </w:r>
      <w:r>
        <w:rPr>
          <w:i/>
          <w:vertAlign w:val="subscript"/>
        </w:rPr>
        <w:t>1</w:t>
      </w:r>
      <w:r>
        <w:t xml:space="preserve"> e </w:t>
      </w:r>
      <w:r>
        <w:rPr>
          <w:i/>
        </w:rPr>
        <w:t>k</w:t>
      </w:r>
      <w:r>
        <w:rPr>
          <w:i/>
          <w:vertAlign w:val="subscript"/>
        </w:rPr>
        <w:t>2</w:t>
      </w:r>
      <w:r>
        <w:t xml:space="preserve"> com as massas </w:t>
      </w:r>
      <w:r>
        <w:rPr>
          <w:i/>
        </w:rPr>
        <w:t>m</w:t>
      </w:r>
      <w:r>
        <w:rPr>
          <w:i/>
          <w:vertAlign w:val="subscript"/>
        </w:rPr>
        <w:t>1</w:t>
      </w:r>
      <w:r>
        <w:t xml:space="preserve"> e </w:t>
      </w:r>
      <w:r>
        <w:rPr>
          <w:i/>
        </w:rPr>
        <w:t>m</w:t>
      </w:r>
      <w:r>
        <w:rPr>
          <w:i/>
          <w:vertAlign w:val="subscript"/>
        </w:rPr>
        <w:t>2</w:t>
      </w:r>
      <w:r>
        <w:t xml:space="preserve"> a partir dos dados experimentais</w:t>
      </w:r>
    </w:p>
    <w:p w14:paraId="77A68F47" w14:textId="77777777" w:rsidR="00000000" w:rsidRDefault="00C43D9D">
      <w:pPr>
        <w:pStyle w:val="Corpodetexto"/>
        <w:rPr>
          <w:b/>
        </w:rPr>
      </w:pPr>
    </w:p>
    <w:tbl>
      <w:tblPr>
        <w:tblW w:w="0" w:type="auto"/>
        <w:tblInd w:w="482" w:type="dxa"/>
        <w:tblLayout w:type="fixed"/>
        <w:tblLook w:val="0000" w:firstRow="0" w:lastRow="0" w:firstColumn="0" w:lastColumn="0" w:noHBand="0" w:noVBand="0"/>
      </w:tblPr>
      <w:tblGrid>
        <w:gridCol w:w="1738"/>
        <w:gridCol w:w="1853"/>
        <w:gridCol w:w="1827"/>
        <w:gridCol w:w="1909"/>
      </w:tblGrid>
      <w:tr w:rsidR="00000000" w14:paraId="0D9A635E" w14:textId="77777777"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D37EA5" w14:textId="77777777" w:rsidR="00000000" w:rsidRDefault="00C43D9D">
            <w:pPr>
              <w:pStyle w:val="Corpodetexto"/>
              <w:jc w:val="center"/>
            </w:pPr>
            <w:r>
              <w:rPr>
                <w:b/>
                <w:i/>
                <w:lang w:bidi="ar-SA"/>
              </w:rPr>
              <w:t>m</w:t>
            </w:r>
            <w:r>
              <w:rPr>
                <w:b/>
                <w:lang w:bidi="ar-SA"/>
              </w:rPr>
              <w:t xml:space="preserve"> (g)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AE507E" w14:textId="77777777" w:rsidR="00000000" w:rsidRDefault="00C43D9D">
            <w:pPr>
              <w:pStyle w:val="Corpodetexto"/>
              <w:jc w:val="center"/>
            </w:pPr>
            <w:r>
              <w:rPr>
                <w:rFonts w:cs="Times"/>
                <w:b/>
                <w:lang w:bidi="ar-SA"/>
              </w:rPr>
              <w:t xml:space="preserve"> </w:t>
            </w:r>
            <w:r>
              <w:rPr>
                <w:b/>
                <w:i/>
                <w:lang w:bidi="ar-SA"/>
              </w:rPr>
              <w:t>K</w:t>
            </w:r>
            <w:r>
              <w:rPr>
                <w:b/>
                <w:lang w:bidi="ar-SA"/>
              </w:rPr>
              <w:t xml:space="preserve"> (N/m)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52AF5D" w14:textId="77777777" w:rsidR="00000000" w:rsidRDefault="00C43D9D">
            <w:pPr>
              <w:pStyle w:val="Corpodetexto"/>
              <w:jc w:val="center"/>
            </w:pPr>
            <w:r>
              <w:rPr>
                <w:position w:val="-5"/>
              </w:rPr>
              <w:object w:dxaOrig="532" w:dyaOrig="355" w14:anchorId="72C90BA8">
                <v:shape id="_x0000_i1090" type="#_x0000_t75" style="width:26.4pt;height:18pt" o:ole="" filled="t">
                  <v:fill color2="black"/>
                  <v:imagedata r:id="rId127" o:title="" croptop="-184f" cropbottom="-184f" cropleft="-123f" cropright="-123f"/>
                </v:shape>
                <o:OLEObject Type="Embed" ShapeID="_x0000_i1090" DrawAspect="Content" ObjectID="_1709542510" r:id="rId128"/>
              </w:object>
            </w:r>
            <w:r>
              <w:rPr>
                <w:b/>
                <w:lang w:bidi="ar-SA"/>
              </w:rPr>
              <w:t>(s)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1E6877" w14:textId="77777777" w:rsidR="00000000" w:rsidRDefault="00C43D9D">
            <w:pPr>
              <w:pStyle w:val="Corpodetexto"/>
              <w:jc w:val="center"/>
            </w:pPr>
            <w:r>
              <w:rPr>
                <w:position w:val="-5"/>
              </w:rPr>
              <w:object w:dxaOrig="488" w:dyaOrig="355" w14:anchorId="25D1250B">
                <v:shape id="_x0000_i1091" type="#_x0000_t75" style="width:24.6pt;height:18pt" o:ole="" filled="t">
                  <v:fill color2="black"/>
                  <v:imagedata r:id="rId129" o:title="" croptop="-184f" cropbottom="-184f" cropleft="-134f" cropright="-134f"/>
                </v:shape>
                <o:OLEObject Type="Embed" ShapeID="_x0000_i1091" DrawAspect="Content" ObjectID="_1709542511" r:id="rId130"/>
              </w:object>
            </w:r>
            <w:r>
              <w:rPr>
                <w:b/>
                <w:lang w:bidi="ar-SA"/>
              </w:rPr>
              <w:t>(Hz)</w:t>
            </w:r>
          </w:p>
        </w:tc>
      </w:tr>
      <w:tr w:rsidR="00000000" w14:paraId="608A5FED" w14:textId="77777777"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E2C138" w14:textId="77777777" w:rsidR="00000000" w:rsidRDefault="00C43D9D">
            <w:pPr>
              <w:pStyle w:val="Corpodetexto"/>
              <w:jc w:val="center"/>
            </w:pPr>
            <w:r>
              <w:rPr>
                <w:b/>
                <w:lang w:bidi="ar-SA"/>
              </w:rPr>
              <w:t>150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1B8AC2" w14:textId="77777777" w:rsidR="00000000" w:rsidRDefault="00C43D9D">
            <w:pPr>
              <w:pStyle w:val="Corpodetexto"/>
              <w:jc w:val="center"/>
            </w:pPr>
            <w:r>
              <w:rPr>
                <w:b/>
                <w:lang w:bidi="ar-SA"/>
              </w:rPr>
              <w:t>20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A739C6" w14:textId="77777777" w:rsidR="00000000" w:rsidRDefault="00C43D9D">
            <w:pPr>
              <w:pStyle w:val="Corpodetexto"/>
              <w:snapToGrid w:val="0"/>
              <w:rPr>
                <w:b/>
                <w:lang w:bidi="ar-SA"/>
              </w:rPr>
            </w:pP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60402A" w14:textId="77777777" w:rsidR="00000000" w:rsidRDefault="00C43D9D">
            <w:pPr>
              <w:pStyle w:val="Corpodetexto"/>
              <w:snapToGrid w:val="0"/>
              <w:rPr>
                <w:b/>
                <w:lang w:bidi="ar-SA"/>
              </w:rPr>
            </w:pPr>
          </w:p>
        </w:tc>
      </w:tr>
      <w:tr w:rsidR="00000000" w14:paraId="6C27EC24" w14:textId="77777777"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8EEAAE" w14:textId="77777777" w:rsidR="00000000" w:rsidRDefault="00C43D9D">
            <w:pPr>
              <w:pStyle w:val="Corpodetexto"/>
              <w:jc w:val="center"/>
            </w:pPr>
            <w:r>
              <w:rPr>
                <w:b/>
                <w:lang w:bidi="ar-SA"/>
              </w:rPr>
              <w:t>150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CDD80D" w14:textId="77777777" w:rsidR="00000000" w:rsidRDefault="00C43D9D">
            <w:pPr>
              <w:pStyle w:val="Corpodetexto"/>
              <w:jc w:val="center"/>
            </w:pPr>
            <w:r>
              <w:rPr>
                <w:b/>
                <w:lang w:bidi="ar-SA"/>
              </w:rPr>
              <w:t>10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E61F18" w14:textId="77777777" w:rsidR="00000000" w:rsidRDefault="00C43D9D">
            <w:pPr>
              <w:pStyle w:val="Corpodetexto"/>
              <w:snapToGrid w:val="0"/>
              <w:rPr>
                <w:b/>
                <w:lang w:bidi="ar-SA"/>
              </w:rPr>
            </w:pP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43DAA6" w14:textId="77777777" w:rsidR="00000000" w:rsidRDefault="00C43D9D">
            <w:pPr>
              <w:pStyle w:val="Corpodetexto"/>
              <w:snapToGrid w:val="0"/>
              <w:rPr>
                <w:b/>
                <w:lang w:bidi="ar-SA"/>
              </w:rPr>
            </w:pPr>
          </w:p>
        </w:tc>
      </w:tr>
      <w:tr w:rsidR="00000000" w14:paraId="3C7B5FAB" w14:textId="77777777"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9B191D" w14:textId="77777777" w:rsidR="00000000" w:rsidRDefault="00C43D9D">
            <w:pPr>
              <w:pStyle w:val="Corpodetexto"/>
              <w:jc w:val="center"/>
            </w:pPr>
            <w:r>
              <w:rPr>
                <w:b/>
                <w:lang w:bidi="ar-SA"/>
              </w:rPr>
              <w:t>200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1F4714" w14:textId="77777777" w:rsidR="00000000" w:rsidRDefault="00C43D9D">
            <w:pPr>
              <w:pStyle w:val="Corpodetexto"/>
              <w:jc w:val="center"/>
            </w:pPr>
            <w:r>
              <w:rPr>
                <w:b/>
                <w:lang w:bidi="ar-SA"/>
              </w:rPr>
              <w:t>10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F68011" w14:textId="77777777" w:rsidR="00000000" w:rsidRDefault="00C43D9D">
            <w:pPr>
              <w:pStyle w:val="Corpodetexto"/>
              <w:snapToGrid w:val="0"/>
              <w:rPr>
                <w:b/>
                <w:lang w:bidi="ar-SA"/>
              </w:rPr>
            </w:pP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9BCFAF" w14:textId="77777777" w:rsidR="00000000" w:rsidRDefault="00C43D9D">
            <w:pPr>
              <w:pStyle w:val="Corpodetexto"/>
              <w:snapToGrid w:val="0"/>
              <w:rPr>
                <w:b/>
                <w:lang w:bidi="ar-SA"/>
              </w:rPr>
            </w:pPr>
          </w:p>
        </w:tc>
      </w:tr>
    </w:tbl>
    <w:p w14:paraId="6411ED99" w14:textId="77777777" w:rsidR="00000000" w:rsidRDefault="00C43D9D">
      <w:pPr>
        <w:pStyle w:val="Corpodetexto"/>
        <w:rPr>
          <w:b/>
        </w:rPr>
      </w:pPr>
    </w:p>
    <w:p w14:paraId="1ED4F58E" w14:textId="77777777" w:rsidR="00000000" w:rsidRDefault="00C43D9D">
      <w:pPr>
        <w:pStyle w:val="Corpodetexto"/>
        <w:numPr>
          <w:ilvl w:val="1"/>
          <w:numId w:val="8"/>
        </w:numPr>
        <w:spacing w:line="360" w:lineRule="auto"/>
        <w:ind w:left="426"/>
      </w:pPr>
      <w:r>
        <w:t>Compare e comente os valores experimentais com os teóricos (indique desvio percentual). Será que d</w:t>
      </w:r>
      <w:r>
        <w:t xml:space="preserve">everiam dar iguais? Existe ou não um desvio sistemático? Identifique os </w:t>
      </w:r>
      <w:proofErr w:type="spellStart"/>
      <w:r>
        <w:t>factores</w:t>
      </w:r>
      <w:proofErr w:type="spellEnd"/>
      <w:r>
        <w:t xml:space="preserve"> de erros envolvidos na experiência que possam contribuir para o desvio observado.</w:t>
      </w:r>
    </w:p>
    <w:p w14:paraId="6ADCFC6F" w14:textId="77777777" w:rsidR="00000000" w:rsidRDefault="00C43D9D">
      <w:pPr>
        <w:pStyle w:val="Corpodetexto"/>
        <w:spacing w:line="360" w:lineRule="auto"/>
      </w:pPr>
    </w:p>
    <w:p w14:paraId="3ACD22D7" w14:textId="77777777" w:rsidR="00000000" w:rsidRDefault="00C43D9D">
      <w:pPr>
        <w:pStyle w:val="Corpodetexto"/>
        <w:spacing w:line="360" w:lineRule="auto"/>
        <w:rPr>
          <w:b/>
        </w:rPr>
      </w:pPr>
    </w:p>
    <w:p w14:paraId="6ABE56F6" w14:textId="77777777" w:rsidR="00000000" w:rsidRDefault="00C43D9D">
      <w:pPr>
        <w:pStyle w:val="Corpodetexto"/>
        <w:spacing w:line="360" w:lineRule="auto"/>
        <w:rPr>
          <w:b/>
        </w:rPr>
      </w:pPr>
    </w:p>
    <w:p w14:paraId="231B18CD" w14:textId="77777777" w:rsidR="00000000" w:rsidRDefault="00C43D9D">
      <w:pPr>
        <w:pStyle w:val="Corpodetexto"/>
        <w:spacing w:line="360" w:lineRule="auto"/>
        <w:rPr>
          <w:b/>
        </w:rPr>
      </w:pPr>
    </w:p>
    <w:p w14:paraId="6193267F" w14:textId="77777777" w:rsidR="00000000" w:rsidRDefault="00C43D9D">
      <w:pPr>
        <w:pStyle w:val="Corpodetexto"/>
        <w:spacing w:line="360" w:lineRule="auto"/>
        <w:rPr>
          <w:b/>
        </w:rPr>
      </w:pPr>
    </w:p>
    <w:p w14:paraId="6538AE8D" w14:textId="77777777" w:rsidR="00000000" w:rsidRDefault="00C43D9D">
      <w:pPr>
        <w:pStyle w:val="Corpodetexto"/>
        <w:spacing w:line="360" w:lineRule="auto"/>
        <w:rPr>
          <w:b/>
        </w:rPr>
      </w:pPr>
    </w:p>
    <w:p w14:paraId="4A8D3DF3" w14:textId="77777777" w:rsidR="00000000" w:rsidRDefault="00C43D9D">
      <w:pPr>
        <w:pStyle w:val="Corpodetexto"/>
        <w:spacing w:line="360" w:lineRule="auto"/>
        <w:rPr>
          <w:b/>
        </w:rPr>
      </w:pPr>
    </w:p>
    <w:p w14:paraId="278E6E3E" w14:textId="77777777" w:rsidR="00000000" w:rsidRDefault="00C43D9D">
      <w:pPr>
        <w:pStyle w:val="Corpodetexto"/>
        <w:spacing w:line="360" w:lineRule="auto"/>
        <w:rPr>
          <w:b/>
        </w:rPr>
      </w:pPr>
    </w:p>
    <w:p w14:paraId="1E2807A2" w14:textId="77777777" w:rsidR="00000000" w:rsidRDefault="00C43D9D">
      <w:pPr>
        <w:pStyle w:val="Corpodetexto"/>
        <w:spacing w:line="360" w:lineRule="auto"/>
        <w:rPr>
          <w:b/>
        </w:rPr>
      </w:pPr>
    </w:p>
    <w:p w14:paraId="00B993CB" w14:textId="77777777" w:rsidR="00000000" w:rsidRDefault="00C43D9D">
      <w:pPr>
        <w:pStyle w:val="Corpodetexto"/>
        <w:numPr>
          <w:ilvl w:val="0"/>
          <w:numId w:val="8"/>
        </w:numPr>
      </w:pPr>
      <w:r>
        <w:rPr>
          <w:b/>
        </w:rPr>
        <w:t xml:space="preserve">Determinação da frequência de oscilação e do coeficiente de amortecimento do regime </w:t>
      </w:r>
      <w:r>
        <w:rPr>
          <w:b/>
        </w:rPr>
        <w:t xml:space="preserve">amortecido </w:t>
      </w:r>
    </w:p>
    <w:p w14:paraId="6A67803A" w14:textId="77777777" w:rsidR="00000000" w:rsidRDefault="00C43D9D">
      <w:pPr>
        <w:pStyle w:val="Corpodetexto"/>
        <w:ind w:left="360"/>
        <w:rPr>
          <w:b/>
        </w:rPr>
      </w:pPr>
    </w:p>
    <w:p w14:paraId="1FAF14BA" w14:textId="77777777" w:rsidR="00000000" w:rsidRDefault="00C43D9D">
      <w:pPr>
        <w:pStyle w:val="Corpodetexto"/>
        <w:ind w:left="360"/>
      </w:pPr>
      <w:r>
        <w:t xml:space="preserve">Massa total suspensa na </w:t>
      </w:r>
      <w:proofErr w:type="gramStart"/>
      <w:r>
        <w:t>mola:_</w:t>
      </w:r>
      <w:proofErr w:type="gramEnd"/>
      <w:r>
        <w:t>_________________</w:t>
      </w:r>
    </w:p>
    <w:p w14:paraId="1ABAF8D7" w14:textId="77777777" w:rsidR="00000000" w:rsidRDefault="00C43D9D">
      <w:pPr>
        <w:pStyle w:val="Corpodetexto"/>
        <w:ind w:left="360"/>
      </w:pPr>
    </w:p>
    <w:p w14:paraId="11E91EB5" w14:textId="77777777" w:rsidR="00000000" w:rsidRDefault="00C43D9D">
      <w:pPr>
        <w:pStyle w:val="Corpodetexto"/>
        <w:ind w:left="360"/>
      </w:pPr>
      <w:r>
        <w:t xml:space="preserve">Coeficiente de restituição da </w:t>
      </w:r>
      <w:proofErr w:type="gramStart"/>
      <w:r>
        <w:t>mola:_</w:t>
      </w:r>
      <w:proofErr w:type="gramEnd"/>
      <w:r>
        <w:t>_________________</w:t>
      </w:r>
    </w:p>
    <w:p w14:paraId="374BCDFC" w14:textId="77777777" w:rsidR="00000000" w:rsidRDefault="00C43D9D">
      <w:pPr>
        <w:pStyle w:val="Corpodetexto"/>
        <w:ind w:left="360"/>
      </w:pPr>
    </w:p>
    <w:p w14:paraId="722A1A48" w14:textId="77777777" w:rsidR="00000000" w:rsidRDefault="00C43D9D">
      <w:pPr>
        <w:pStyle w:val="Corpodetexto"/>
        <w:ind w:left="360"/>
      </w:pPr>
      <w:r>
        <w:t>Com base nos gráficos dos pontos experimentais obtenha os seguintes valores:</w:t>
      </w:r>
    </w:p>
    <w:p w14:paraId="543F1EE9" w14:textId="77777777" w:rsidR="00000000" w:rsidRDefault="00C43D9D">
      <w:pPr>
        <w:pStyle w:val="Corpodetexto"/>
        <w:ind w:left="360"/>
      </w:pPr>
    </w:p>
    <w:p w14:paraId="1491BA12" w14:textId="77777777" w:rsidR="00000000" w:rsidRDefault="00C43D9D">
      <w:pPr>
        <w:pStyle w:val="Corpodetexto"/>
        <w:rPr>
          <w:b/>
        </w:rPr>
      </w:pPr>
    </w:p>
    <w:p w14:paraId="359C0DD2" w14:textId="77777777" w:rsidR="00000000" w:rsidRDefault="00C43D9D">
      <w:pPr>
        <w:pStyle w:val="Corpodetexto"/>
        <w:numPr>
          <w:ilvl w:val="1"/>
          <w:numId w:val="8"/>
        </w:numPr>
        <w:spacing w:line="360" w:lineRule="auto"/>
        <w:ind w:left="426"/>
      </w:pPr>
      <w:r>
        <w:t xml:space="preserve">Valor do </w:t>
      </w:r>
      <w:proofErr w:type="spellStart"/>
      <w:r>
        <w:t>coeficente</w:t>
      </w:r>
      <w:proofErr w:type="spellEnd"/>
      <w:r>
        <w:t xml:space="preserve"> de amortecimento e o período de oscilaçã</w:t>
      </w:r>
      <w:r>
        <w:t xml:space="preserve">o obtidos a partir do ajuste da expressão </w:t>
      </w:r>
      <w:r>
        <w:rPr>
          <w:position w:val="-15"/>
        </w:rPr>
        <w:object w:dxaOrig="2614" w:dyaOrig="553" w14:anchorId="6386D7F5">
          <v:shape id="_x0000_i1092" type="#_x0000_t75" style="width:130.8pt;height:27.6pt" o:ole="" filled="t">
            <v:fill color2="black"/>
            <v:imagedata r:id="rId131" o:title="" croptop="-118f" cropbottom="-118f" cropleft="-25f" cropright="-25f"/>
          </v:shape>
          <o:OLEObject Type="Embed" ShapeID="_x0000_i1092" DrawAspect="Content" ObjectID="_1709542512" r:id="rId132"/>
        </w:object>
      </w:r>
      <w:r>
        <w:t xml:space="preserve"> aos dados experimentais:</w:t>
      </w:r>
    </w:p>
    <w:p w14:paraId="3ECAFD7E" w14:textId="77777777" w:rsidR="00000000" w:rsidRDefault="00C43D9D">
      <w:pPr>
        <w:pStyle w:val="Corpodetexto"/>
        <w:spacing w:line="360" w:lineRule="auto"/>
      </w:pPr>
    </w:p>
    <w:p w14:paraId="0C6B9A33" w14:textId="77777777" w:rsidR="00000000" w:rsidRDefault="00C43D9D">
      <w:pPr>
        <w:pStyle w:val="Corpodetexto"/>
        <w:spacing w:line="360" w:lineRule="auto"/>
        <w:ind w:firstLine="720"/>
      </w:pPr>
      <w:r>
        <w:rPr>
          <w:rFonts w:ascii="Symbol" w:hAnsi="Symbol" w:cs="Symbol"/>
          <w:i/>
        </w:rPr>
        <w:t></w:t>
      </w:r>
      <w:r>
        <w:rPr>
          <w:rFonts w:ascii="Symbol" w:hAnsi="Symbol" w:cs="Symbol"/>
          <w:i/>
        </w:rPr>
        <w:t></w:t>
      </w:r>
      <w:r>
        <w:rPr>
          <w:rFonts w:cs="Times"/>
        </w:rPr>
        <w:t xml:space="preserve"> </w:t>
      </w:r>
      <w:r>
        <w:t xml:space="preserve">= </w:t>
      </w:r>
      <w:r>
        <w:rPr>
          <w:position w:val="-16"/>
        </w:rPr>
        <w:object w:dxaOrig="305" w:dyaOrig="566" w14:anchorId="4717BE5A">
          <v:shape id="_x0000_i1093" type="#_x0000_t75" style="width:15pt;height:28.2pt" o:ole="" filled="t">
            <v:fill color2="black"/>
            <v:imagedata r:id="rId133" o:title="" croptop="-115f" cropbottom="-115f" cropleft="-214f" cropright="-214f"/>
          </v:shape>
          <o:OLEObject Type="Embed" ShapeID="_x0000_i1093" DrawAspect="Content" ObjectID="_1709542513" r:id="rId134"/>
        </w:object>
      </w:r>
      <w:r>
        <w:t xml:space="preserve"> = _________________</w:t>
      </w:r>
    </w:p>
    <w:p w14:paraId="17075EB0" w14:textId="77777777" w:rsidR="00000000" w:rsidRDefault="00C43D9D">
      <w:pPr>
        <w:pStyle w:val="Corpodetexto"/>
        <w:spacing w:line="360" w:lineRule="auto"/>
        <w:ind w:firstLine="720"/>
      </w:pPr>
      <w:r>
        <w:rPr>
          <w:i/>
        </w:rPr>
        <w:t>T</w:t>
      </w:r>
      <w:r>
        <w:t xml:space="preserve"> = _________________; </w:t>
      </w:r>
    </w:p>
    <w:p w14:paraId="10C83658" w14:textId="77777777" w:rsidR="00000000" w:rsidRDefault="00C43D9D">
      <w:pPr>
        <w:pStyle w:val="Corpodetexto"/>
        <w:spacing w:line="360" w:lineRule="auto"/>
        <w:ind w:firstLine="720"/>
        <w:rPr>
          <w:i/>
        </w:rPr>
      </w:pPr>
    </w:p>
    <w:p w14:paraId="6BD98E7B" w14:textId="77777777" w:rsidR="00000000" w:rsidRDefault="00C43D9D">
      <w:pPr>
        <w:pStyle w:val="Corpodetexto"/>
        <w:numPr>
          <w:ilvl w:val="1"/>
          <w:numId w:val="8"/>
        </w:numPr>
        <w:spacing w:line="360" w:lineRule="auto"/>
        <w:ind w:left="426"/>
      </w:pPr>
      <w:r>
        <w:lastRenderedPageBreak/>
        <w:t xml:space="preserve">Qual o valor da frequência de oscilação a partir do período de oscilação </w:t>
      </w:r>
      <w:r>
        <w:rPr>
          <w:i/>
        </w:rPr>
        <w:t>T</w:t>
      </w:r>
      <w:r>
        <w:t xml:space="preserve">. </w:t>
      </w:r>
    </w:p>
    <w:p w14:paraId="143BED96" w14:textId="77777777" w:rsidR="00000000" w:rsidRDefault="00C43D9D">
      <w:pPr>
        <w:pStyle w:val="Corpodetexto"/>
        <w:spacing w:line="360" w:lineRule="auto"/>
      </w:pPr>
    </w:p>
    <w:p w14:paraId="5A16525B" w14:textId="77777777" w:rsidR="00000000" w:rsidRDefault="00C43D9D">
      <w:pPr>
        <w:pStyle w:val="Corpodetexto"/>
        <w:spacing w:line="360" w:lineRule="auto"/>
        <w:ind w:left="360"/>
      </w:pPr>
      <w:r>
        <w:rPr>
          <w:i/>
        </w:rPr>
        <w:t>f = ______________</w:t>
      </w:r>
    </w:p>
    <w:p w14:paraId="2562561C" w14:textId="77777777" w:rsidR="00000000" w:rsidRDefault="00C43D9D">
      <w:pPr>
        <w:pStyle w:val="Corpodetexto"/>
        <w:spacing w:line="360" w:lineRule="auto"/>
        <w:ind w:left="360"/>
        <w:rPr>
          <w:i/>
        </w:rPr>
      </w:pPr>
    </w:p>
    <w:p w14:paraId="488E3CF9" w14:textId="77777777" w:rsidR="00000000" w:rsidRDefault="00C43D9D">
      <w:pPr>
        <w:pStyle w:val="Corpodetexto"/>
        <w:numPr>
          <w:ilvl w:val="1"/>
          <w:numId w:val="8"/>
        </w:numPr>
        <w:spacing w:line="360" w:lineRule="auto"/>
        <w:ind w:left="426"/>
      </w:pPr>
      <w:r>
        <w:t>Nova determina</w:t>
      </w:r>
      <w:r>
        <w:t xml:space="preserve">ção da frequência própria de oscilação, usando fórmula adequada para a frequência de oscilação no regime oscilante livre amortecido e os dados experimentais </w:t>
      </w:r>
      <w:proofErr w:type="gramStart"/>
      <w:r>
        <w:rPr>
          <w:i/>
        </w:rPr>
        <w:t>f</w:t>
      </w:r>
      <w:r>
        <w:rPr>
          <w:b/>
          <w:i/>
          <w:lang w:bidi="ar-SA"/>
        </w:rPr>
        <w:t xml:space="preserve">  </w:t>
      </w:r>
      <w:r>
        <w:rPr>
          <w:lang w:bidi="ar-SA"/>
        </w:rPr>
        <w:t>e</w:t>
      </w:r>
      <w:proofErr w:type="gramEnd"/>
      <w:r>
        <w:rPr>
          <w:lang w:bidi="ar-SA"/>
        </w:rPr>
        <w:t xml:space="preserve"> </w:t>
      </w:r>
      <w:r>
        <w:rPr>
          <w:rFonts w:ascii="Symbol" w:hAnsi="Symbol" w:cs="Symbol"/>
          <w:i/>
        </w:rPr>
        <w:t></w:t>
      </w:r>
      <w:r>
        <w:rPr>
          <w:rFonts w:ascii="Symbol" w:hAnsi="Symbol" w:cs="Symbol"/>
          <w:i/>
        </w:rPr>
        <w:t></w:t>
      </w:r>
      <w:r>
        <w:t xml:space="preserve"> obtidos em 3.1 e 3.2</w:t>
      </w:r>
    </w:p>
    <w:p w14:paraId="13C5FD44" w14:textId="77777777" w:rsidR="00000000" w:rsidRDefault="00C43D9D">
      <w:pPr>
        <w:pStyle w:val="Corpodetexto"/>
        <w:spacing w:line="360" w:lineRule="auto"/>
        <w:ind w:left="360"/>
        <w:rPr>
          <w:i/>
        </w:rPr>
      </w:pPr>
    </w:p>
    <w:p w14:paraId="2D91E741" w14:textId="77777777" w:rsidR="00000000" w:rsidRDefault="00C43D9D">
      <w:pPr>
        <w:pStyle w:val="Corpodetexto"/>
        <w:spacing w:line="360" w:lineRule="auto"/>
        <w:ind w:left="360"/>
      </w:pPr>
      <w:r>
        <w:rPr>
          <w:i/>
        </w:rPr>
        <w:t>f</w:t>
      </w:r>
      <w:r>
        <w:rPr>
          <w:i/>
          <w:vertAlign w:val="subscript"/>
        </w:rPr>
        <w:t>0</w:t>
      </w:r>
      <w:r>
        <w:rPr>
          <w:i/>
        </w:rPr>
        <w:t xml:space="preserve"> = _____________</w:t>
      </w:r>
      <w:proofErr w:type="gramStart"/>
      <w:r>
        <w:rPr>
          <w:i/>
        </w:rPr>
        <w:t xml:space="preserve">_  </w:t>
      </w:r>
      <w:r>
        <w:t>(</w:t>
      </w:r>
      <w:proofErr w:type="gramEnd"/>
      <w:r>
        <w:t>equação utilizada ____ )</w:t>
      </w:r>
    </w:p>
    <w:p w14:paraId="51618260" w14:textId="77777777" w:rsidR="00000000" w:rsidRDefault="00C43D9D">
      <w:pPr>
        <w:pStyle w:val="Corpodetexto"/>
        <w:spacing w:line="360" w:lineRule="auto"/>
        <w:ind w:left="360"/>
      </w:pPr>
      <w:r>
        <w:t xml:space="preserve">Compare os valores de </w:t>
      </w:r>
      <w:r>
        <w:rPr>
          <w:i/>
        </w:rPr>
        <w:t>f</w:t>
      </w:r>
      <w:r>
        <w:rPr>
          <w:i/>
          <w:vertAlign w:val="subscript"/>
        </w:rPr>
        <w:t>0</w:t>
      </w:r>
      <w:r>
        <w:t xml:space="preserve"> (obtido em 3.3) e de </w:t>
      </w:r>
      <w:r>
        <w:rPr>
          <w:i/>
        </w:rPr>
        <w:t>f</w:t>
      </w:r>
      <w:r>
        <w:rPr>
          <w:i/>
          <w:vertAlign w:val="subscript"/>
        </w:rPr>
        <w:t>0</w:t>
      </w:r>
      <w:r>
        <w:t xml:space="preserve"> (obtido em 2.2) com a mesma mola e a mesma massa (indique desvio percentual).</w:t>
      </w:r>
    </w:p>
    <w:p w14:paraId="24D38DF2" w14:textId="77777777" w:rsidR="00000000" w:rsidRDefault="00C43D9D">
      <w:pPr>
        <w:pStyle w:val="Corpodetexto"/>
        <w:spacing w:line="360" w:lineRule="auto"/>
        <w:ind w:left="360"/>
      </w:pPr>
      <w:r>
        <w:t>Comente o desvio observado e sugira explicações para o mesmo.</w:t>
      </w:r>
    </w:p>
    <w:p w14:paraId="62F9340F" w14:textId="77777777" w:rsidR="00000000" w:rsidRDefault="00C43D9D">
      <w:pPr>
        <w:pStyle w:val="Corpodetexto"/>
        <w:spacing w:line="360" w:lineRule="auto"/>
      </w:pPr>
    </w:p>
    <w:p w14:paraId="0D4F17AB" w14:textId="77777777" w:rsidR="00000000" w:rsidRDefault="00C43D9D">
      <w:pPr>
        <w:pStyle w:val="Corpodetexto"/>
        <w:spacing w:line="360" w:lineRule="auto"/>
      </w:pPr>
    </w:p>
    <w:p w14:paraId="2E4BA409" w14:textId="77777777" w:rsidR="00000000" w:rsidRDefault="00C43D9D">
      <w:pPr>
        <w:pStyle w:val="Corpodetexto"/>
        <w:spacing w:line="360" w:lineRule="auto"/>
      </w:pPr>
    </w:p>
    <w:p w14:paraId="26E0A77E" w14:textId="77777777" w:rsidR="00000000" w:rsidRDefault="00C43D9D">
      <w:pPr>
        <w:pStyle w:val="Corpodetexto"/>
        <w:spacing w:line="360" w:lineRule="auto"/>
      </w:pPr>
    </w:p>
    <w:p w14:paraId="1386456C" w14:textId="77777777" w:rsidR="00000000" w:rsidRDefault="00C43D9D">
      <w:pPr>
        <w:pStyle w:val="Corpodetexto"/>
        <w:spacing w:line="360" w:lineRule="auto"/>
      </w:pPr>
    </w:p>
    <w:p w14:paraId="21220000" w14:textId="77777777" w:rsidR="00000000" w:rsidRDefault="00C43D9D">
      <w:pPr>
        <w:pStyle w:val="Corpodetexto"/>
        <w:spacing w:line="360" w:lineRule="auto"/>
      </w:pPr>
    </w:p>
    <w:p w14:paraId="3066C995" w14:textId="77777777" w:rsidR="00000000" w:rsidRDefault="00C43D9D">
      <w:pPr>
        <w:pStyle w:val="Corpodetexto"/>
        <w:numPr>
          <w:ilvl w:val="2"/>
          <w:numId w:val="8"/>
        </w:numPr>
        <w:spacing w:line="360" w:lineRule="auto"/>
        <w:ind w:left="567"/>
      </w:pPr>
      <w:r>
        <w:t>Indique, justificando, que diferença observaria na amplitude e frequência de oscila</w:t>
      </w:r>
      <w:r>
        <w:t>ção se: (i) aumentasse o coeficiente de atrito; (</w:t>
      </w:r>
      <w:proofErr w:type="spellStart"/>
      <w:r>
        <w:t>ii</w:t>
      </w:r>
      <w:proofErr w:type="spellEnd"/>
      <w:r>
        <w:t>) utilizasse uma massa de maior valor.</w:t>
      </w:r>
    </w:p>
    <w:p w14:paraId="72501AD7" w14:textId="77777777" w:rsidR="00000000" w:rsidRDefault="00C43D9D">
      <w:pPr>
        <w:pStyle w:val="Corpodetexto"/>
        <w:spacing w:line="360" w:lineRule="auto"/>
      </w:pPr>
    </w:p>
    <w:p w14:paraId="06228F6A" w14:textId="77777777" w:rsidR="00000000" w:rsidRDefault="00C43D9D">
      <w:pPr>
        <w:pStyle w:val="Corpodetexto"/>
        <w:spacing w:line="360" w:lineRule="auto"/>
      </w:pPr>
    </w:p>
    <w:p w14:paraId="76E478CC" w14:textId="77777777" w:rsidR="00000000" w:rsidRDefault="00C43D9D">
      <w:pPr>
        <w:pStyle w:val="Corpodetexto"/>
        <w:spacing w:line="360" w:lineRule="auto"/>
      </w:pPr>
    </w:p>
    <w:p w14:paraId="35FB1927" w14:textId="77777777" w:rsidR="00000000" w:rsidRDefault="00C43D9D">
      <w:pPr>
        <w:pStyle w:val="Corpodetexto"/>
        <w:spacing w:line="360" w:lineRule="auto"/>
      </w:pPr>
    </w:p>
    <w:p w14:paraId="7D00CE7F" w14:textId="77777777" w:rsidR="00000000" w:rsidRDefault="00C43D9D">
      <w:pPr>
        <w:pStyle w:val="Corpodetexto"/>
        <w:spacing w:line="360" w:lineRule="auto"/>
      </w:pPr>
    </w:p>
    <w:p w14:paraId="22FEDC78" w14:textId="77777777" w:rsidR="00000000" w:rsidRDefault="00C43D9D">
      <w:pPr>
        <w:pStyle w:val="Corpodetexto"/>
        <w:spacing w:line="360" w:lineRule="auto"/>
      </w:pPr>
    </w:p>
    <w:p w14:paraId="265CA4AA" w14:textId="77777777" w:rsidR="00000000" w:rsidRDefault="00C43D9D">
      <w:pPr>
        <w:pStyle w:val="Corpodetexto"/>
        <w:spacing w:line="360" w:lineRule="auto"/>
      </w:pPr>
    </w:p>
    <w:p w14:paraId="4B25C2A8" w14:textId="77777777" w:rsidR="00000000" w:rsidRDefault="00C43D9D">
      <w:pPr>
        <w:pStyle w:val="Corpodetexto"/>
        <w:spacing w:line="360" w:lineRule="auto"/>
      </w:pPr>
    </w:p>
    <w:p w14:paraId="02A98A04" w14:textId="77777777" w:rsidR="00000000" w:rsidRDefault="00C43D9D">
      <w:pPr>
        <w:pStyle w:val="Corpodetexto"/>
        <w:numPr>
          <w:ilvl w:val="1"/>
          <w:numId w:val="8"/>
        </w:numPr>
        <w:spacing w:line="360" w:lineRule="auto"/>
        <w:ind w:left="426"/>
      </w:pPr>
      <w:r>
        <w:t>(Opcional) Experimente para outras condições de atrito (disco preto).</w:t>
      </w:r>
    </w:p>
    <w:p w14:paraId="3D206CE8" w14:textId="77777777" w:rsidR="00000000" w:rsidRDefault="00C43D9D">
      <w:pPr>
        <w:pStyle w:val="Corpodetexto"/>
        <w:spacing w:line="360" w:lineRule="auto"/>
        <w:rPr>
          <w:b/>
        </w:rPr>
      </w:pPr>
    </w:p>
    <w:p w14:paraId="1FFED5A1" w14:textId="77777777" w:rsidR="00000000" w:rsidRDefault="00C43D9D">
      <w:pPr>
        <w:pStyle w:val="Corpodetexto"/>
        <w:spacing w:line="360" w:lineRule="auto"/>
      </w:pPr>
    </w:p>
    <w:p w14:paraId="0E5647B3" w14:textId="77777777" w:rsidR="00000000" w:rsidRDefault="00C43D9D">
      <w:pPr>
        <w:pStyle w:val="Corpodetexto"/>
        <w:spacing w:line="360" w:lineRule="auto"/>
      </w:pPr>
    </w:p>
    <w:p w14:paraId="1F095913" w14:textId="77777777" w:rsidR="00000000" w:rsidRDefault="00C43D9D">
      <w:pPr>
        <w:pStyle w:val="Corpodetexto"/>
        <w:pageBreakBefore/>
        <w:numPr>
          <w:ilvl w:val="0"/>
          <w:numId w:val="8"/>
        </w:numPr>
      </w:pPr>
      <w:r>
        <w:rPr>
          <w:b/>
        </w:rPr>
        <w:lastRenderedPageBreak/>
        <w:t>Estimativa da frequência de ressonância do sistema em regime forçado</w:t>
      </w:r>
    </w:p>
    <w:p w14:paraId="44AAE679" w14:textId="77777777" w:rsidR="00000000" w:rsidRDefault="00C43D9D">
      <w:pPr>
        <w:pStyle w:val="Corpodetexto"/>
        <w:ind w:left="360"/>
        <w:rPr>
          <w:b/>
        </w:rPr>
      </w:pPr>
    </w:p>
    <w:p w14:paraId="6B588F1D" w14:textId="77777777" w:rsidR="00000000" w:rsidRDefault="00C43D9D">
      <w:pPr>
        <w:pStyle w:val="Corpodetexto"/>
        <w:numPr>
          <w:ilvl w:val="1"/>
          <w:numId w:val="8"/>
        </w:numPr>
        <w:spacing w:line="360" w:lineRule="auto"/>
        <w:ind w:left="426"/>
      </w:pPr>
      <w:r>
        <w:t>Determinação do</w:t>
      </w:r>
      <w:r>
        <w:t xml:space="preserve"> período e frequência de ressonância a partir dos dados experimentais (Frequência </w:t>
      </w:r>
      <w:proofErr w:type="spellStart"/>
      <w:r>
        <w:rPr>
          <w:i/>
          <w:iCs/>
        </w:rPr>
        <w:t>vs</w:t>
      </w:r>
      <w:proofErr w:type="spellEnd"/>
      <w:r>
        <w:rPr>
          <w:i/>
          <w:iCs/>
        </w:rPr>
        <w:t xml:space="preserve"> </w:t>
      </w:r>
      <w:r>
        <w:t>Amplitude)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738"/>
        <w:gridCol w:w="1853"/>
      </w:tblGrid>
      <w:tr w:rsidR="00000000" w14:paraId="27E06ADA" w14:textId="77777777">
        <w:trPr>
          <w:jc w:val="center"/>
        </w:trPr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773F99" w14:textId="77777777" w:rsidR="00000000" w:rsidRDefault="00C43D9D">
            <w:pPr>
              <w:pStyle w:val="Corpodetexto"/>
              <w:jc w:val="center"/>
            </w:pPr>
            <w:proofErr w:type="spellStart"/>
            <w:r>
              <w:rPr>
                <w:b/>
                <w:i/>
                <w:iCs/>
                <w:lang w:bidi="ar-SA"/>
              </w:rPr>
              <w:t>f</w:t>
            </w:r>
            <w:r>
              <w:rPr>
                <w:b/>
                <w:i/>
                <w:iCs/>
                <w:vertAlign w:val="subscript"/>
                <w:lang w:bidi="ar-SA"/>
              </w:rPr>
              <w:t>a</w:t>
            </w:r>
            <w:proofErr w:type="spellEnd"/>
            <w:r>
              <w:rPr>
                <w:b/>
                <w:i/>
                <w:iCs/>
                <w:lang w:bidi="ar-SA"/>
              </w:rPr>
              <w:t xml:space="preserve"> (Hz</w:t>
            </w:r>
            <w:r>
              <w:rPr>
                <w:b/>
                <w:lang w:bidi="ar-SA"/>
              </w:rPr>
              <w:t>)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CFB85B" w14:textId="77777777" w:rsidR="00000000" w:rsidRDefault="00C43D9D">
            <w:pPr>
              <w:pStyle w:val="Corpodetexto"/>
              <w:jc w:val="center"/>
            </w:pPr>
            <w:r>
              <w:rPr>
                <w:rFonts w:cs="Times"/>
                <w:b/>
                <w:lang w:bidi="ar-SA"/>
              </w:rPr>
              <w:t xml:space="preserve"> </w:t>
            </w:r>
            <w:r>
              <w:rPr>
                <w:b/>
                <w:i/>
                <w:lang w:bidi="ar-SA"/>
              </w:rPr>
              <w:t>A</w:t>
            </w:r>
            <w:r>
              <w:rPr>
                <w:b/>
                <w:lang w:bidi="ar-SA"/>
              </w:rPr>
              <w:t xml:space="preserve"> (mm)</w:t>
            </w:r>
          </w:p>
        </w:tc>
      </w:tr>
      <w:tr w:rsidR="00000000" w14:paraId="67CC5F80" w14:textId="77777777">
        <w:trPr>
          <w:jc w:val="center"/>
        </w:trPr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700755" w14:textId="77777777" w:rsidR="00000000" w:rsidRDefault="00C43D9D">
            <w:pPr>
              <w:pStyle w:val="Corpodetexto"/>
              <w:snapToGrid w:val="0"/>
              <w:jc w:val="center"/>
              <w:rPr>
                <w:b/>
                <w:lang w:bidi="ar-SA"/>
              </w:rPr>
            </w:pP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D6356C" w14:textId="77777777" w:rsidR="00000000" w:rsidRDefault="00C43D9D">
            <w:pPr>
              <w:pStyle w:val="Corpodetexto"/>
              <w:snapToGrid w:val="0"/>
              <w:jc w:val="center"/>
              <w:rPr>
                <w:b/>
                <w:lang w:bidi="ar-SA"/>
              </w:rPr>
            </w:pPr>
          </w:p>
        </w:tc>
      </w:tr>
      <w:tr w:rsidR="00000000" w14:paraId="17F41FF7" w14:textId="77777777">
        <w:trPr>
          <w:jc w:val="center"/>
        </w:trPr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78A797" w14:textId="77777777" w:rsidR="00000000" w:rsidRDefault="00C43D9D">
            <w:pPr>
              <w:pStyle w:val="Corpodetexto"/>
              <w:snapToGrid w:val="0"/>
              <w:jc w:val="center"/>
              <w:rPr>
                <w:b/>
                <w:lang w:bidi="ar-SA"/>
              </w:rPr>
            </w:pP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C20985" w14:textId="77777777" w:rsidR="00000000" w:rsidRDefault="00C43D9D">
            <w:pPr>
              <w:pStyle w:val="Corpodetexto"/>
              <w:snapToGrid w:val="0"/>
              <w:jc w:val="center"/>
              <w:rPr>
                <w:b/>
                <w:lang w:bidi="ar-SA"/>
              </w:rPr>
            </w:pPr>
          </w:p>
        </w:tc>
      </w:tr>
      <w:tr w:rsidR="00000000" w14:paraId="4890340F" w14:textId="77777777">
        <w:trPr>
          <w:jc w:val="center"/>
        </w:trPr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7B08E5" w14:textId="77777777" w:rsidR="00000000" w:rsidRDefault="00C43D9D">
            <w:pPr>
              <w:pStyle w:val="Corpodetexto"/>
              <w:snapToGrid w:val="0"/>
              <w:jc w:val="center"/>
              <w:rPr>
                <w:b/>
                <w:lang w:bidi="ar-SA"/>
              </w:rPr>
            </w:pP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10FB95" w14:textId="77777777" w:rsidR="00000000" w:rsidRDefault="00C43D9D">
            <w:pPr>
              <w:pStyle w:val="Corpodetexto"/>
              <w:snapToGrid w:val="0"/>
              <w:jc w:val="center"/>
              <w:rPr>
                <w:b/>
                <w:lang w:bidi="ar-SA"/>
              </w:rPr>
            </w:pPr>
          </w:p>
        </w:tc>
      </w:tr>
      <w:tr w:rsidR="00000000" w14:paraId="4145BDBC" w14:textId="77777777">
        <w:trPr>
          <w:jc w:val="center"/>
        </w:trPr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29EE60" w14:textId="77777777" w:rsidR="00000000" w:rsidRDefault="00C43D9D">
            <w:pPr>
              <w:pStyle w:val="Corpodetexto"/>
              <w:snapToGrid w:val="0"/>
              <w:jc w:val="center"/>
              <w:rPr>
                <w:b/>
                <w:lang w:bidi="ar-SA"/>
              </w:rPr>
            </w:pP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AACB4A" w14:textId="77777777" w:rsidR="00000000" w:rsidRDefault="00C43D9D">
            <w:pPr>
              <w:pStyle w:val="Corpodetexto"/>
              <w:snapToGrid w:val="0"/>
              <w:jc w:val="center"/>
              <w:rPr>
                <w:b/>
                <w:lang w:bidi="ar-SA"/>
              </w:rPr>
            </w:pPr>
          </w:p>
        </w:tc>
      </w:tr>
      <w:tr w:rsidR="00000000" w14:paraId="780BC821" w14:textId="77777777">
        <w:trPr>
          <w:jc w:val="center"/>
        </w:trPr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8CA5B2" w14:textId="77777777" w:rsidR="00000000" w:rsidRDefault="00C43D9D">
            <w:pPr>
              <w:pStyle w:val="Corpodetexto"/>
              <w:snapToGrid w:val="0"/>
              <w:jc w:val="center"/>
              <w:rPr>
                <w:b/>
                <w:lang w:bidi="ar-SA"/>
              </w:rPr>
            </w:pP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BD73AE" w14:textId="77777777" w:rsidR="00000000" w:rsidRDefault="00C43D9D">
            <w:pPr>
              <w:pStyle w:val="Corpodetexto"/>
              <w:snapToGrid w:val="0"/>
              <w:jc w:val="center"/>
              <w:rPr>
                <w:b/>
                <w:lang w:bidi="ar-SA"/>
              </w:rPr>
            </w:pPr>
          </w:p>
        </w:tc>
      </w:tr>
    </w:tbl>
    <w:p w14:paraId="770985BB" w14:textId="77777777" w:rsidR="00000000" w:rsidRDefault="00C43D9D">
      <w:pPr>
        <w:pStyle w:val="Corpodetexto"/>
        <w:spacing w:line="360" w:lineRule="auto"/>
        <w:ind w:left="360" w:hanging="432"/>
      </w:pPr>
    </w:p>
    <w:p w14:paraId="435C5EEE" w14:textId="77777777" w:rsidR="00000000" w:rsidRDefault="00C43D9D">
      <w:pPr>
        <w:pStyle w:val="Corpodetexto"/>
        <w:ind w:left="360"/>
      </w:pPr>
    </w:p>
    <w:p w14:paraId="49B29E03" w14:textId="77777777" w:rsidR="00000000" w:rsidRDefault="00C43D9D">
      <w:pPr>
        <w:pStyle w:val="Corpodetexto"/>
        <w:ind w:left="360"/>
      </w:pPr>
      <w:r>
        <w:rPr>
          <w:i/>
        </w:rPr>
        <w:t>T</w:t>
      </w:r>
      <w:r>
        <w:rPr>
          <w:i/>
          <w:vertAlign w:val="subscript"/>
        </w:rPr>
        <w:t>R</w:t>
      </w:r>
      <w:r>
        <w:t xml:space="preserve"> = __________________</w:t>
      </w:r>
    </w:p>
    <w:p w14:paraId="6464B2DA" w14:textId="77777777" w:rsidR="00000000" w:rsidRDefault="00C43D9D">
      <w:pPr>
        <w:pStyle w:val="Corpodetexto"/>
        <w:ind w:left="360"/>
      </w:pPr>
    </w:p>
    <w:p w14:paraId="062E4644" w14:textId="77777777" w:rsidR="00000000" w:rsidRDefault="00C43D9D">
      <w:pPr>
        <w:pStyle w:val="Corpodetexto"/>
        <w:spacing w:line="360" w:lineRule="auto"/>
        <w:ind w:left="360"/>
      </w:pPr>
      <w:proofErr w:type="spellStart"/>
      <w:r>
        <w:rPr>
          <w:i/>
        </w:rPr>
        <w:t>f</w:t>
      </w:r>
      <w:r>
        <w:rPr>
          <w:i/>
          <w:vertAlign w:val="subscript"/>
        </w:rPr>
        <w:t>R</w:t>
      </w:r>
      <w:proofErr w:type="spellEnd"/>
      <w:r>
        <w:t xml:space="preserve"> = ________________</w:t>
      </w:r>
    </w:p>
    <w:p w14:paraId="384A55DA" w14:textId="77777777" w:rsidR="00000000" w:rsidRDefault="00C43D9D">
      <w:pPr>
        <w:pStyle w:val="Corpodetexto"/>
        <w:rPr>
          <w:b/>
        </w:rPr>
      </w:pPr>
    </w:p>
    <w:p w14:paraId="16CC5A0C" w14:textId="77777777" w:rsidR="00000000" w:rsidRDefault="00C43D9D">
      <w:pPr>
        <w:pStyle w:val="Corpodetexto"/>
        <w:ind w:left="360"/>
        <w:rPr>
          <w:b/>
        </w:rPr>
      </w:pPr>
    </w:p>
    <w:p w14:paraId="38A74DA2" w14:textId="77777777" w:rsidR="00000000" w:rsidRDefault="00C43D9D">
      <w:pPr>
        <w:pStyle w:val="Corpodetexto"/>
        <w:numPr>
          <w:ilvl w:val="1"/>
          <w:numId w:val="8"/>
        </w:numPr>
        <w:spacing w:line="360" w:lineRule="auto"/>
        <w:ind w:left="426"/>
      </w:pPr>
      <w:r>
        <w:t>Nova determinação da frequência própria de oscilação, usando fórmula adequada</w:t>
      </w:r>
      <w:r>
        <w:t xml:space="preserve"> e os dados experimentais </w:t>
      </w:r>
      <w:proofErr w:type="spellStart"/>
      <w:r>
        <w:rPr>
          <w:i/>
        </w:rPr>
        <w:t>f</w:t>
      </w:r>
      <w:r>
        <w:rPr>
          <w:i/>
          <w:vertAlign w:val="subscript"/>
        </w:rPr>
        <w:t>R</w:t>
      </w:r>
      <w:proofErr w:type="spellEnd"/>
      <w:r>
        <w:t xml:space="preserve"> (obtido em 4.1) e </w:t>
      </w:r>
      <w:r>
        <w:rPr>
          <w:rFonts w:ascii="Symbol" w:hAnsi="Symbol" w:cs="Symbol"/>
          <w:i/>
        </w:rPr>
        <w:t></w:t>
      </w:r>
      <w:r>
        <w:t xml:space="preserve"> (obtido em 3.1). </w:t>
      </w:r>
    </w:p>
    <w:p w14:paraId="055A2070" w14:textId="77777777" w:rsidR="00000000" w:rsidRDefault="00C43D9D">
      <w:pPr>
        <w:pStyle w:val="Corpodetexto"/>
        <w:ind w:left="360"/>
      </w:pPr>
      <w:r>
        <w:rPr>
          <w:i/>
        </w:rPr>
        <w:t>f</w:t>
      </w:r>
      <w:r>
        <w:rPr>
          <w:i/>
          <w:vertAlign w:val="subscript"/>
        </w:rPr>
        <w:t>0</w:t>
      </w:r>
      <w:r>
        <w:t xml:space="preserve"> = ________________ (equação utilizada __________</w:t>
      </w:r>
      <w:proofErr w:type="gramStart"/>
      <w:r>
        <w:t>_ )</w:t>
      </w:r>
      <w:proofErr w:type="gramEnd"/>
    </w:p>
    <w:p w14:paraId="6D9B2155" w14:textId="77777777" w:rsidR="00000000" w:rsidRDefault="00C43D9D">
      <w:pPr>
        <w:pStyle w:val="Corpodetexto"/>
        <w:ind w:left="360"/>
        <w:rPr>
          <w:b/>
        </w:rPr>
      </w:pPr>
    </w:p>
    <w:p w14:paraId="735AA001" w14:textId="77777777" w:rsidR="00000000" w:rsidRDefault="00C43D9D">
      <w:pPr>
        <w:pStyle w:val="Corpodetexto"/>
        <w:numPr>
          <w:ilvl w:val="1"/>
          <w:numId w:val="8"/>
        </w:numPr>
        <w:spacing w:line="360" w:lineRule="auto"/>
        <w:ind w:left="426"/>
      </w:pPr>
      <w:r>
        <w:t xml:space="preserve">Compare os valores de </w:t>
      </w:r>
      <w:r>
        <w:rPr>
          <w:i/>
        </w:rPr>
        <w:t>f</w:t>
      </w:r>
      <w:r>
        <w:rPr>
          <w:i/>
          <w:vertAlign w:val="subscript"/>
        </w:rPr>
        <w:t>0</w:t>
      </w:r>
      <w:r>
        <w:t xml:space="preserve"> (obtido em 4.2, 3.3 e 2.2) (indique desvios percentuais).</w:t>
      </w:r>
    </w:p>
    <w:p w14:paraId="76B93661" w14:textId="77777777" w:rsidR="00000000" w:rsidRDefault="00C43D9D">
      <w:pPr>
        <w:pStyle w:val="Corpodetexto"/>
        <w:spacing w:line="360" w:lineRule="auto"/>
        <w:ind w:left="360"/>
      </w:pPr>
      <w:r>
        <w:t>Comente o desvio observado e sugira explicações pa</w:t>
      </w:r>
      <w:r>
        <w:t>ra o mesmo.</w:t>
      </w:r>
    </w:p>
    <w:p w14:paraId="3A68165C" w14:textId="77777777" w:rsidR="00000000" w:rsidRDefault="00C43D9D">
      <w:pPr>
        <w:pStyle w:val="Corpodetexto"/>
        <w:spacing w:line="360" w:lineRule="auto"/>
        <w:ind w:firstLine="720"/>
      </w:pPr>
    </w:p>
    <w:p w14:paraId="462E8949" w14:textId="77777777" w:rsidR="00000000" w:rsidRDefault="00C43D9D">
      <w:pPr>
        <w:pStyle w:val="Corpodetexto"/>
        <w:spacing w:line="360" w:lineRule="auto"/>
        <w:ind w:left="360" w:firstLine="360"/>
      </w:pPr>
    </w:p>
    <w:p w14:paraId="02558266" w14:textId="77777777" w:rsidR="00000000" w:rsidRDefault="00C43D9D">
      <w:pPr>
        <w:pStyle w:val="Corpodetexto"/>
        <w:spacing w:line="360" w:lineRule="auto"/>
        <w:ind w:left="360"/>
      </w:pPr>
    </w:p>
    <w:p w14:paraId="25784478" w14:textId="77777777" w:rsidR="00000000" w:rsidRDefault="00C43D9D">
      <w:pPr>
        <w:pStyle w:val="Corpodetexto"/>
        <w:spacing w:line="360" w:lineRule="auto"/>
        <w:ind w:left="360"/>
      </w:pPr>
    </w:p>
    <w:p w14:paraId="11E77907" w14:textId="77777777" w:rsidR="00000000" w:rsidRDefault="00C43D9D">
      <w:pPr>
        <w:pStyle w:val="Corpodetexto"/>
        <w:spacing w:line="360" w:lineRule="auto"/>
        <w:ind w:left="360"/>
      </w:pPr>
    </w:p>
    <w:p w14:paraId="781ACC51" w14:textId="77777777" w:rsidR="00000000" w:rsidRDefault="00C43D9D">
      <w:pPr>
        <w:pStyle w:val="Corpodetexto"/>
        <w:spacing w:line="360" w:lineRule="auto"/>
        <w:ind w:left="360"/>
      </w:pPr>
    </w:p>
    <w:p w14:paraId="371D4A45" w14:textId="77777777" w:rsidR="00000000" w:rsidRDefault="00C43D9D">
      <w:pPr>
        <w:pStyle w:val="Corpodetexto"/>
        <w:spacing w:line="360" w:lineRule="auto"/>
      </w:pPr>
    </w:p>
    <w:p w14:paraId="79B702DE" w14:textId="77777777" w:rsidR="00000000" w:rsidRDefault="00C43D9D">
      <w:pPr>
        <w:pStyle w:val="Corpodetexto"/>
        <w:numPr>
          <w:ilvl w:val="1"/>
          <w:numId w:val="8"/>
        </w:numPr>
        <w:spacing w:line="360" w:lineRule="auto"/>
        <w:ind w:left="426"/>
      </w:pPr>
      <w:r>
        <w:t>Indique, justificando, que diferença observaria na amplitude e frequência de ressonância se: (i) aumentasse o coeficiente de atrito; (</w:t>
      </w:r>
      <w:proofErr w:type="spellStart"/>
      <w:r>
        <w:t>ii</w:t>
      </w:r>
      <w:proofErr w:type="spellEnd"/>
      <w:r>
        <w:t xml:space="preserve">) utilizasse uma massa de maior valor. </w:t>
      </w:r>
    </w:p>
    <w:p w14:paraId="7CF5FBA0" w14:textId="77777777" w:rsidR="00000000" w:rsidRDefault="00C43D9D">
      <w:pPr>
        <w:pStyle w:val="Corpodetexto"/>
        <w:spacing w:line="360" w:lineRule="auto"/>
        <w:ind w:left="360"/>
      </w:pPr>
    </w:p>
    <w:p w14:paraId="03C3286F" w14:textId="77777777" w:rsidR="00000000" w:rsidRDefault="00C43D9D">
      <w:pPr>
        <w:pStyle w:val="Corpodetexto"/>
        <w:spacing w:line="360" w:lineRule="auto"/>
        <w:ind w:left="360"/>
      </w:pPr>
    </w:p>
    <w:p w14:paraId="70F2CED0" w14:textId="77777777" w:rsidR="00000000" w:rsidRDefault="00C43D9D">
      <w:pPr>
        <w:pStyle w:val="Corpodetexto"/>
        <w:spacing w:line="360" w:lineRule="auto"/>
      </w:pPr>
    </w:p>
    <w:p w14:paraId="2DF4ED03" w14:textId="77777777" w:rsidR="00000000" w:rsidRDefault="00C43D9D">
      <w:pPr>
        <w:pStyle w:val="Corpodetexto"/>
        <w:spacing w:line="360" w:lineRule="auto"/>
      </w:pPr>
    </w:p>
    <w:p w14:paraId="283551DA" w14:textId="77777777" w:rsidR="00000000" w:rsidRDefault="00C43D9D">
      <w:pPr>
        <w:pStyle w:val="Corpodetexto"/>
        <w:rPr>
          <w:b/>
        </w:rPr>
      </w:pPr>
    </w:p>
    <w:p w14:paraId="2091CFCB" w14:textId="77777777" w:rsidR="00000000" w:rsidRDefault="00C43D9D">
      <w:pPr>
        <w:pStyle w:val="Corpodetexto"/>
        <w:ind w:left="360"/>
        <w:rPr>
          <w:b/>
        </w:rPr>
      </w:pPr>
    </w:p>
    <w:p w14:paraId="14DD700C" w14:textId="77777777" w:rsidR="00000000" w:rsidRDefault="00C43D9D">
      <w:pPr>
        <w:pStyle w:val="Corpodetexto"/>
        <w:ind w:left="360"/>
        <w:rPr>
          <w:b/>
        </w:rPr>
      </w:pPr>
    </w:p>
    <w:p w14:paraId="0E2032E9" w14:textId="77777777" w:rsidR="00000000" w:rsidRDefault="00C43D9D">
      <w:pPr>
        <w:pStyle w:val="Corpodetexto"/>
        <w:ind w:left="360"/>
        <w:rPr>
          <w:b/>
        </w:rPr>
      </w:pPr>
    </w:p>
    <w:p w14:paraId="044DD11E" w14:textId="77777777" w:rsidR="00000000" w:rsidRDefault="00C43D9D">
      <w:pPr>
        <w:pStyle w:val="Corpodetexto"/>
        <w:ind w:left="360"/>
        <w:rPr>
          <w:b/>
        </w:rPr>
      </w:pPr>
    </w:p>
    <w:p w14:paraId="385C0F6A" w14:textId="77777777" w:rsidR="00000000" w:rsidRDefault="00C43D9D">
      <w:pPr>
        <w:pStyle w:val="Corpodetexto"/>
        <w:ind w:left="360"/>
        <w:rPr>
          <w:b/>
        </w:rPr>
      </w:pPr>
    </w:p>
    <w:p w14:paraId="3EC83318" w14:textId="77777777" w:rsidR="00000000" w:rsidRDefault="00C43D9D">
      <w:pPr>
        <w:pStyle w:val="Corpodetexto"/>
        <w:ind w:left="360"/>
        <w:rPr>
          <w:b/>
        </w:rPr>
      </w:pPr>
    </w:p>
    <w:p w14:paraId="215CF48A" w14:textId="77777777" w:rsidR="00000000" w:rsidRDefault="00C43D9D">
      <w:pPr>
        <w:pStyle w:val="Corpodetexto"/>
        <w:ind w:left="360"/>
        <w:rPr>
          <w:b/>
        </w:rPr>
      </w:pPr>
    </w:p>
    <w:p w14:paraId="061E1D4A" w14:textId="77777777" w:rsidR="00000000" w:rsidRDefault="00C43D9D">
      <w:pPr>
        <w:pStyle w:val="Corpodetexto"/>
        <w:rPr>
          <w:b/>
        </w:rPr>
      </w:pPr>
    </w:p>
    <w:p w14:paraId="4C565A7A" w14:textId="77777777" w:rsidR="00000000" w:rsidRDefault="00C43D9D">
      <w:pPr>
        <w:pStyle w:val="Corpodetexto"/>
        <w:ind w:left="360"/>
        <w:rPr>
          <w:b/>
        </w:rPr>
      </w:pPr>
    </w:p>
    <w:p w14:paraId="27D9D5CF" w14:textId="77777777" w:rsidR="00000000" w:rsidRDefault="00C43D9D">
      <w:pPr>
        <w:pStyle w:val="Corpodetexto"/>
        <w:rPr>
          <w:b/>
        </w:rPr>
      </w:pPr>
    </w:p>
    <w:p w14:paraId="6AEC37B8" w14:textId="77777777" w:rsidR="00000000" w:rsidRDefault="00C43D9D">
      <w:pPr>
        <w:pStyle w:val="Corpodetexto"/>
        <w:numPr>
          <w:ilvl w:val="0"/>
          <w:numId w:val="8"/>
        </w:numPr>
      </w:pPr>
      <w:r>
        <w:rPr>
          <w:b/>
        </w:rPr>
        <w:t>Conclusões</w:t>
      </w:r>
    </w:p>
    <w:p w14:paraId="03227FAA" w14:textId="77777777" w:rsidR="00000000" w:rsidRDefault="00C43D9D">
      <w:pPr>
        <w:pStyle w:val="Corpodetexto"/>
        <w:spacing w:line="360" w:lineRule="auto"/>
        <w:ind w:left="360"/>
      </w:pPr>
      <w:r>
        <w:t>Indique qual foi, na sua opinião, o</w:t>
      </w:r>
      <w:r>
        <w:t xml:space="preserve"> resultado mais relevante que obteve no presente trabalho experimental.</w:t>
      </w:r>
    </w:p>
    <w:p w14:paraId="5D884CEF" w14:textId="77777777" w:rsidR="00000000" w:rsidRDefault="00C43D9D">
      <w:pPr>
        <w:pStyle w:val="Corpodetexto"/>
      </w:pPr>
    </w:p>
    <w:p w14:paraId="50FC6529" w14:textId="77777777" w:rsidR="00000000" w:rsidRDefault="00C43D9D">
      <w:pPr>
        <w:pStyle w:val="Corpodetexto"/>
      </w:pPr>
    </w:p>
    <w:p w14:paraId="7DC1BBCB" w14:textId="77777777" w:rsidR="00000000" w:rsidRDefault="00C43D9D">
      <w:pPr>
        <w:pStyle w:val="Corpodetexto"/>
      </w:pPr>
    </w:p>
    <w:p w14:paraId="0C4E5C27" w14:textId="77777777" w:rsidR="00000000" w:rsidRDefault="00C43D9D">
      <w:pPr>
        <w:pStyle w:val="Corpodetexto"/>
      </w:pPr>
    </w:p>
    <w:p w14:paraId="3531EBF5" w14:textId="77777777" w:rsidR="00000000" w:rsidRDefault="00C43D9D">
      <w:pPr>
        <w:pStyle w:val="Corpodetexto"/>
      </w:pPr>
    </w:p>
    <w:p w14:paraId="5735DAC9" w14:textId="77777777" w:rsidR="00C43D9D" w:rsidRDefault="00C43D9D">
      <w:pPr>
        <w:widowControl w:val="0"/>
        <w:autoSpaceDE w:val="0"/>
        <w:spacing w:line="320" w:lineRule="atLeast"/>
      </w:pPr>
    </w:p>
    <w:sectPr w:rsidR="00C43D9D">
      <w:headerReference w:type="default" r:id="rId135"/>
      <w:footerReference w:type="default" r:id="rId136"/>
      <w:headerReference w:type="first" r:id="rId137"/>
      <w:footerReference w:type="first" r:id="rId138"/>
      <w:pgSz w:w="11906" w:h="16838"/>
      <w:pgMar w:top="1440" w:right="1800" w:bottom="1440" w:left="1800" w:header="720" w:footer="90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56883" w14:textId="77777777" w:rsidR="00C43D9D" w:rsidRDefault="00C43D9D">
      <w:r>
        <w:separator/>
      </w:r>
    </w:p>
  </w:endnote>
  <w:endnote w:type="continuationSeparator" w:id="0">
    <w:p w14:paraId="5F5B5F33" w14:textId="77777777" w:rsidR="00C43D9D" w:rsidRDefault="00C43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MS-Italic">
    <w:altName w:val="Trebuchet MS"/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77DBF" w14:textId="77777777" w:rsidR="00000000" w:rsidRDefault="00C43D9D">
    <w:pPr>
      <w:pStyle w:val="Rodap"/>
      <w:ind w:right="360"/>
    </w:pPr>
    <w:r>
      <w:pict w14:anchorId="63480F18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4.05pt;margin-top:.05pt;width:12pt;height:13.75pt;z-index:1;mso-wrap-distance-left:0;mso-wrap-distance-top:0;mso-wrap-distance-right:0;mso-wrap-distance-bottom:0;mso-position-horizontal:right;mso-position-horizontal-relative:page;mso-position-vertical:absolute;mso-position-vertical-relative:text" stroked="f">
          <v:fill opacity="0" color2="black"/>
          <v:textbox inset="0,0,0,0">
            <w:txbxContent>
              <w:p w14:paraId="1B522122" w14:textId="77777777" w:rsidR="00000000" w:rsidRDefault="00C43D9D">
                <w:pPr>
                  <w:pStyle w:val="Rodap"/>
                </w:pPr>
                <w:r>
                  <w:rPr>
                    <w:rStyle w:val="Nmerodepgina"/>
                  </w:rPr>
                  <w:fldChar w:fldCharType="begin"/>
                </w:r>
                <w:r>
                  <w:rPr>
                    <w:rStyle w:val="Nmerodepgina"/>
                  </w:rPr>
                  <w:instrText xml:space="preserve"> PAGE </w:instrText>
                </w:r>
                <w:r>
                  <w:rPr>
                    <w:rStyle w:val="Nmerodepgina"/>
                  </w:rPr>
                  <w:fldChar w:fldCharType="separate"/>
                </w:r>
                <w:r>
                  <w:rPr>
                    <w:rStyle w:val="Nmerodepgina"/>
                  </w:rPr>
                  <w:t>1</w:t>
                </w:r>
                <w:r>
                  <w:rPr>
                    <w:rStyle w:val="Nmerodepgina"/>
                  </w:rPr>
                  <w:fldChar w:fldCharType="end"/>
                </w:r>
              </w:p>
            </w:txbxContent>
          </v:textbox>
          <w10:wrap type="square" side="largest"/>
        </v:shape>
      </w:pict>
    </w:r>
    <w:r>
      <w:rPr>
        <w:i/>
        <w:sz w:val="22"/>
        <w:lang w:val="pt-PT"/>
      </w:rPr>
      <w:t>Física 1 – Conservação de energia mecânica (2º Semestre 2021/2022 – V7.0)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60633" w14:textId="77777777" w:rsidR="00000000" w:rsidRDefault="00C43D9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3B94F" w14:textId="77777777" w:rsidR="00C43D9D" w:rsidRDefault="00C43D9D">
      <w:r>
        <w:separator/>
      </w:r>
    </w:p>
  </w:footnote>
  <w:footnote w:type="continuationSeparator" w:id="0">
    <w:p w14:paraId="516BF007" w14:textId="77777777" w:rsidR="00C43D9D" w:rsidRDefault="00C43D9D">
      <w:r>
        <w:continuationSeparator/>
      </w:r>
    </w:p>
  </w:footnote>
  <w:footnote w:id="1">
    <w:p w14:paraId="5E77F19F" w14:textId="77777777" w:rsidR="00000000" w:rsidRDefault="00C43D9D">
      <w:pPr>
        <w:pStyle w:val="Textodenotaderodap"/>
      </w:pPr>
      <w:r>
        <w:rPr>
          <w:rStyle w:val="FootnoteCharacters"/>
          <w:rFonts w:ascii="Liberation Serif" w:hAnsi="Liberation Serif"/>
        </w:rPr>
        <w:footnoteRef/>
      </w:r>
      <w:r>
        <w:rPr>
          <w:lang w:val="pt-PT"/>
        </w:rPr>
        <w:t xml:space="preserve"> </w:t>
      </w:r>
      <w:r>
        <w:rPr>
          <w:sz w:val="22"/>
          <w:lang w:val="pt-PT"/>
        </w:rPr>
        <w:t xml:space="preserve">Para velocidades mais elevadas (ex: avião, </w:t>
      </w:r>
      <w:proofErr w:type="gramStart"/>
      <w:r>
        <w:rPr>
          <w:sz w:val="22"/>
          <w:lang w:val="pt-PT"/>
        </w:rPr>
        <w:t>foguetão,…</w:t>
      </w:r>
      <w:proofErr w:type="gramEnd"/>
      <w:r>
        <w:rPr>
          <w:sz w:val="22"/>
          <w:lang w:val="pt-PT"/>
        </w:rPr>
        <w:t>) ter-se-iam de considerar termos de ordem superior na velocidade, i.e. termos dependentes do quadrado, cubo,…etc. da veloc</w:t>
      </w:r>
      <w:r>
        <w:rPr>
          <w:sz w:val="22"/>
          <w:lang w:val="pt-PT"/>
        </w:rPr>
        <w:t>idade.</w:t>
      </w:r>
    </w:p>
  </w:footnote>
  <w:footnote w:id="2">
    <w:p w14:paraId="3A7D3BCD" w14:textId="77777777" w:rsidR="00000000" w:rsidRDefault="00C43D9D">
      <w:pPr>
        <w:pStyle w:val="Textodenotaderodap"/>
        <w:jc w:val="both"/>
      </w:pPr>
      <w:r>
        <w:rPr>
          <w:rStyle w:val="FootnoteCharacters"/>
          <w:rFonts w:ascii="Liberation Serif" w:hAnsi="Liberation Serif"/>
        </w:rPr>
        <w:footnoteRef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6098E" w14:textId="77777777" w:rsidR="00000000" w:rsidRDefault="00C43D9D">
    <w:pPr>
      <w:pStyle w:val="Cabealho"/>
      <w:jc w:val="right"/>
      <w:rPr>
        <w:lang w:val="pt-PT" w:eastAsia="pt-PT"/>
      </w:rPr>
    </w:pPr>
    <w:r>
      <w:pict w14:anchorId="3500304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left:0;text-align:left;margin-left:-67.95pt;margin-top:-17.8pt;width:183.8pt;height:45.15pt;z-index:2;mso-wrap-distance-left:9.05pt;mso-wrap-distance-top:0;mso-wrap-distance-right:9.05pt;mso-wrap-distance-bottom:0;mso-position-horizontal:absolute;mso-position-horizontal-relative:text;mso-position-vertical:absolute;mso-position-vertical-relative:text" wrapcoords="174 718 262 12238 1144 17638 1849 19798 1937 19798 2642 19798 2731 19798 3436 17638 4318 12238 20451 6838 20451 5398 4406 718 174 718" filled="t">
          <v:fill opacity="0" color2="black"/>
          <v:imagedata r:id="rId1" o:title="" croptop="23642f" cropbottom="22788f" cropleft="6400f" cropright="3848f"/>
          <w10:wrap type="tight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A5443" w14:textId="77777777" w:rsidR="00000000" w:rsidRDefault="00C43D9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0000003"/>
    <w:multiLevelType w:val="multilevel"/>
    <w:tmpl w:val="00000003"/>
    <w:name w:val="WW8Num5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"/>
      <w:lvlJc w:val="left"/>
      <w:pPr>
        <w:tabs>
          <w:tab w:val="num" w:pos="1080"/>
        </w:tabs>
        <w:ind w:left="1080" w:hanging="360"/>
      </w:pPr>
      <w:rPr>
        <w:rFonts w:ascii="TrebuchetMS-Italic" w:hAnsi="TrebuchetMS-Italic" w:cs="TrebuchetMS-Italic" w:hint="default"/>
        <w:i/>
        <w:sz w:val="26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0000004"/>
    <w:multiLevelType w:val="multilevel"/>
    <w:tmpl w:val="00000004"/>
    <w:name w:val="WW8Num6"/>
    <w:lvl w:ilvl="0">
      <w:start w:val="2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hint="default"/>
        <w:b/>
      </w:rPr>
    </w:lvl>
  </w:abstractNum>
  <w:abstractNum w:abstractNumId="4" w15:restartNumberingAfterBreak="0">
    <w:nsid w:val="00000005"/>
    <w:multiLevelType w:val="multilevel"/>
    <w:tmpl w:val="00000005"/>
    <w:name w:val="WW8Num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" w15:restartNumberingAfterBreak="0">
    <w:nsid w:val="00000006"/>
    <w:multiLevelType w:val="singleLevel"/>
    <w:tmpl w:val="00000006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00000007"/>
    <w:multiLevelType w:val="multilevel"/>
    <w:tmpl w:val="00000007"/>
    <w:name w:val="WW8Num1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0000008"/>
    <w:multiLevelType w:val="multilevel"/>
    <w:tmpl w:val="00000008"/>
    <w:name w:val="WW8Num1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b/>
        <w:sz w:val="20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8" w15:restartNumberingAfterBreak="0">
    <w:nsid w:val="00000009"/>
    <w:multiLevelType w:val="singleLevel"/>
    <w:tmpl w:val="00000009"/>
    <w:name w:val="WW8Num1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0000000A"/>
    <w:multiLevelType w:val="multilevel"/>
    <w:tmpl w:val="0000000A"/>
    <w:name w:val="WW8Num2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0000000B"/>
    <w:multiLevelType w:val="singleLevel"/>
    <w:tmpl w:val="0000000B"/>
    <w:name w:val="WW8Num26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1" w15:restartNumberingAfterBreak="0">
    <w:nsid w:val="0000000C"/>
    <w:multiLevelType w:val="singleLevel"/>
    <w:tmpl w:val="0000000C"/>
    <w:name w:val="WW8Num27"/>
    <w:lvl w:ilvl="0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rancisco">
    <w15:presenceInfo w15:providerId="Windows Live" w15:userId="e36999885f8429b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11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B4D1C"/>
    <w:rsid w:val="003B4D1C"/>
    <w:rsid w:val="00946ED4"/>
    <w:rsid w:val="00C43D9D"/>
    <w:rsid w:val="00DD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4"/>
    <o:shapelayout v:ext="edit">
      <o:idmap v:ext="edit" data="2"/>
    </o:shapelayout>
  </w:shapeDefaults>
  <w:doNotEmbedSmartTags/>
  <w:decimalSymbol w:val=","/>
  <w:listSeparator w:val=";"/>
  <w14:docId w14:val="0F598559"/>
  <w15:chartTrackingRefBased/>
  <w15:docId w15:val="{A07F16EE-9196-4FE2-8ACB-43E23960A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Times" w:eastAsia="Times" w:hAnsi="Times"/>
      <w:sz w:val="24"/>
      <w:lang w:val="en-US"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</w:rPr>
  </w:style>
  <w:style w:type="character" w:customStyle="1" w:styleId="WW8Num1z2">
    <w:name w:val="WW8Num1z2"/>
    <w:rPr>
      <w:rFonts w:ascii="Courier New" w:hAnsi="Courier New" w:cs="Courier New" w:hint="default"/>
    </w:rPr>
  </w:style>
  <w:style w:type="character" w:customStyle="1" w:styleId="WW8Num1z3">
    <w:name w:val="WW8Num1z3"/>
    <w:rPr>
      <w:rFonts w:ascii="Wingdings" w:hAnsi="Wingdings" w:cs="Wingdings" w:hint="default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  <w:rPr>
      <w:rFonts w:ascii="TrebuchetMS-Italic" w:hAnsi="TrebuchetMS-Italic" w:cs="TrebuchetMS-Italic" w:hint="default"/>
      <w:i/>
      <w:sz w:val="26"/>
    </w:rPr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hint="default"/>
      <w:b/>
    </w:rPr>
  </w:style>
  <w:style w:type="character" w:customStyle="1" w:styleId="WW8Num7z0">
    <w:name w:val="WW8Num7z0"/>
  </w:style>
  <w:style w:type="character" w:customStyle="1" w:styleId="WW8Num7z1">
    <w:name w:val="WW8Num7z1"/>
    <w:rPr>
      <w:rFonts w:ascii="TrebuchetMS-Italic" w:hAnsi="TrebuchetMS-Italic" w:cs="TrebuchetMS-Italic" w:hint="default"/>
      <w:i/>
      <w:sz w:val="26"/>
    </w:rPr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hint="default"/>
      <w:b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  <w:rPr>
      <w:rFonts w:hint="default"/>
    </w:rPr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hint="default"/>
    </w:rPr>
  </w:style>
  <w:style w:type="character" w:customStyle="1" w:styleId="WW8Num13z0">
    <w:name w:val="WW8Num13z0"/>
    <w:rPr>
      <w:rFonts w:hint="default"/>
    </w:rPr>
  </w:style>
  <w:style w:type="character" w:customStyle="1" w:styleId="WW8Num14z0">
    <w:name w:val="WW8Num14z0"/>
  </w:style>
  <w:style w:type="character" w:customStyle="1" w:styleId="WW8Num14z1">
    <w:name w:val="WW8Num14z1"/>
    <w:rPr>
      <w:rFonts w:hint="default"/>
    </w:rPr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b/>
    </w:rPr>
  </w:style>
  <w:style w:type="character" w:customStyle="1" w:styleId="WW8Num15z1">
    <w:name w:val="WW8Num15z1"/>
    <w:rPr>
      <w:b/>
      <w:sz w:val="20"/>
    </w:rPr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  <w:rPr>
      <w:rFonts w:ascii="TrebuchetMS-Italic" w:hAnsi="TrebuchetMS-Italic" w:cs="TrebuchetMS-Italic" w:hint="default"/>
      <w:i/>
      <w:sz w:val="26"/>
    </w:rPr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hint="default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default"/>
    </w:rPr>
  </w:style>
  <w:style w:type="character" w:customStyle="1" w:styleId="WW8Num20z0">
    <w:name w:val="WW8Num20z0"/>
    <w:rPr>
      <w:rFonts w:hint="default"/>
    </w:rPr>
  </w:style>
  <w:style w:type="character" w:customStyle="1" w:styleId="WW8Num21z0">
    <w:name w:val="WW8Num21z0"/>
  </w:style>
  <w:style w:type="character" w:customStyle="1" w:styleId="WW8Num21z1">
    <w:name w:val="WW8Num21z1"/>
    <w:rPr>
      <w:rFonts w:hint="default"/>
    </w:rPr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  <w:rPr>
      <w:rFonts w:ascii="Symbol" w:hAnsi="Symbol" w:cs="Symbol" w:hint="default"/>
    </w:rPr>
  </w:style>
  <w:style w:type="character" w:customStyle="1" w:styleId="WW8Num22z1">
    <w:name w:val="WW8Num22z1"/>
    <w:rPr>
      <w:rFonts w:ascii="TrebuchetMS-Italic" w:hAnsi="TrebuchetMS-Italic" w:cs="TrebuchetMS-Italic" w:hint="default"/>
      <w:i/>
      <w:sz w:val="26"/>
    </w:rPr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hint="default"/>
    </w:rPr>
  </w:style>
  <w:style w:type="character" w:customStyle="1" w:styleId="WW8Num24z0">
    <w:name w:val="WW8Num24z0"/>
    <w:rPr>
      <w:rFonts w:hint="default"/>
    </w:rPr>
  </w:style>
  <w:style w:type="character" w:customStyle="1" w:styleId="WW8Num25z0">
    <w:name w:val="WW8Num25z0"/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  <w:rPr>
      <w:rFonts w:hint="default"/>
    </w:rPr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DefaultParagraphFont">
    <w:name w:val="Default Paragraph Font"/>
  </w:style>
  <w:style w:type="character" w:customStyle="1" w:styleId="FootnoteCharacters">
    <w:name w:val="Footnote Characters"/>
    <w:rPr>
      <w:vertAlign w:val="superscript"/>
    </w:rPr>
  </w:style>
  <w:style w:type="character" w:styleId="Nmerodepgina">
    <w:name w:val="page number"/>
    <w:basedOn w:val="DefaultParagraphFont"/>
  </w:style>
  <w:style w:type="character" w:customStyle="1" w:styleId="BalloonTextChar">
    <w:name w:val="Balloon Text Char"/>
    <w:rPr>
      <w:rFonts w:ascii="Tahoma" w:hAnsi="Tahoma" w:cs="Tahoma"/>
      <w:sz w:val="16"/>
      <w:szCs w:val="16"/>
      <w:lang w:val="en-US"/>
    </w:rPr>
  </w:style>
  <w:style w:type="character" w:styleId="Hiperligao">
    <w:name w:val="Hyperlink"/>
    <w:rPr>
      <w:color w:val="000080"/>
      <w:u w:val="single"/>
      <w:lang/>
    </w:rPr>
  </w:style>
  <w:style w:type="character" w:styleId="Refdenotaderodap">
    <w:name w:val="footnote reference"/>
    <w:rPr>
      <w:vertAlign w:val="superscript"/>
    </w:rPr>
  </w:style>
  <w:style w:type="character" w:styleId="Nmerodelinha">
    <w:name w:val="line number"/>
  </w:style>
  <w:style w:type="character" w:styleId="Refdenotadefim">
    <w:name w:val="endnote reference"/>
    <w:rPr>
      <w:vertAlign w:val="superscript"/>
    </w:rPr>
  </w:style>
  <w:style w:type="character" w:customStyle="1" w:styleId="EndnoteCharacters">
    <w:name w:val="Endnote Characters"/>
  </w:style>
  <w:style w:type="paragraph" w:customStyle="1" w:styleId="Heading">
    <w:name w:val="Heading"/>
    <w:basedOn w:val="Normal"/>
    <w:next w:val="Corpodetexto"/>
    <w:pPr>
      <w:jc w:val="center"/>
    </w:pPr>
    <w:rPr>
      <w:b/>
    </w:rPr>
  </w:style>
  <w:style w:type="paragraph" w:styleId="Corpodetexto">
    <w:name w:val="Body Text"/>
    <w:basedOn w:val="Normal"/>
    <w:pPr>
      <w:jc w:val="both"/>
    </w:pPr>
    <w:rPr>
      <w:lang w:val="pt-PT"/>
    </w:rPr>
  </w:style>
  <w:style w:type="paragraph" w:styleId="Lista">
    <w:name w:val="List"/>
    <w:basedOn w:val="Corpodetexto"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lang/>
    </w:rPr>
  </w:style>
  <w:style w:type="paragraph" w:styleId="Textodenotaderodap">
    <w:name w:val="footnote text"/>
    <w:basedOn w:val="Normal"/>
  </w:style>
  <w:style w:type="paragraph" w:customStyle="1" w:styleId="HeaderandFooter">
    <w:name w:val="Header and Foot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ColorfulList-Accent1">
    <w:name w:val="Colorful List - Accent 1"/>
    <w:basedOn w:val="Normal"/>
    <w:pPr>
      <w:ind w:left="708"/>
    </w:pPr>
  </w:style>
  <w:style w:type="paragraph" w:customStyle="1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8.png"/><Relationship Id="rId21" Type="http://schemas.openxmlformats.org/officeDocument/2006/relationships/image" Target="media/image9.wmf"/><Relationship Id="rId42" Type="http://schemas.openxmlformats.org/officeDocument/2006/relationships/image" Target="media/image20.wmf"/><Relationship Id="rId63" Type="http://schemas.openxmlformats.org/officeDocument/2006/relationships/oleObject" Target="embeddings/oleObject27.bin"/><Relationship Id="rId84" Type="http://schemas.openxmlformats.org/officeDocument/2006/relationships/image" Target="media/image41.wmf"/><Relationship Id="rId138" Type="http://schemas.openxmlformats.org/officeDocument/2006/relationships/footer" Target="footer2.xml"/><Relationship Id="rId107" Type="http://schemas.openxmlformats.org/officeDocument/2006/relationships/image" Target="media/image53.wmf"/><Relationship Id="rId11" Type="http://schemas.openxmlformats.org/officeDocument/2006/relationships/image" Target="media/image4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4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8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5.bin"/><Relationship Id="rId102" Type="http://schemas.openxmlformats.org/officeDocument/2006/relationships/oleObject" Target="embeddings/oleObject46.bin"/><Relationship Id="rId123" Type="http://schemas.openxmlformats.org/officeDocument/2006/relationships/image" Target="media/image63.wmf"/><Relationship Id="rId128" Type="http://schemas.openxmlformats.org/officeDocument/2006/relationships/oleObject" Target="embeddings/oleObject56.bin"/><Relationship Id="rId5" Type="http://schemas.openxmlformats.org/officeDocument/2006/relationships/footnotes" Target="footnotes.xml"/><Relationship Id="rId90" Type="http://schemas.openxmlformats.org/officeDocument/2006/relationships/oleObject" Target="embeddings/oleObject40.bin"/><Relationship Id="rId95" Type="http://schemas.openxmlformats.org/officeDocument/2006/relationships/image" Target="media/image47.wmf"/><Relationship Id="rId22" Type="http://schemas.openxmlformats.org/officeDocument/2006/relationships/oleObject" Target="embeddings/oleObject7.bin"/><Relationship Id="rId27" Type="http://schemas.openxmlformats.org/officeDocument/2006/relationships/image" Target="media/image12.png"/><Relationship Id="rId43" Type="http://schemas.openxmlformats.org/officeDocument/2006/relationships/oleObject" Target="embeddings/oleObject17.bin"/><Relationship Id="rId48" Type="http://schemas.openxmlformats.org/officeDocument/2006/relationships/image" Target="media/image23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0.bin"/><Relationship Id="rId113" Type="http://schemas.openxmlformats.org/officeDocument/2006/relationships/image" Target="media/image56.wmf"/><Relationship Id="rId118" Type="http://schemas.openxmlformats.org/officeDocument/2006/relationships/image" Target="media/image59.png"/><Relationship Id="rId134" Type="http://schemas.openxmlformats.org/officeDocument/2006/relationships/oleObject" Target="embeddings/oleObject59.bin"/><Relationship Id="rId139" Type="http://schemas.openxmlformats.org/officeDocument/2006/relationships/fontTable" Target="fontTable.xml"/><Relationship Id="rId80" Type="http://schemas.openxmlformats.org/officeDocument/2006/relationships/image" Target="media/image39.wmf"/><Relationship Id="rId85" Type="http://schemas.openxmlformats.org/officeDocument/2006/relationships/oleObject" Target="embeddings/oleObject38.bin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33" Type="http://schemas.openxmlformats.org/officeDocument/2006/relationships/oleObject" Target="embeddings/oleObject12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5.bin"/><Relationship Id="rId103" Type="http://schemas.openxmlformats.org/officeDocument/2006/relationships/image" Target="media/image51.wmf"/><Relationship Id="rId108" Type="http://schemas.openxmlformats.org/officeDocument/2006/relationships/oleObject" Target="embeddings/oleObject49.bin"/><Relationship Id="rId124" Type="http://schemas.openxmlformats.org/officeDocument/2006/relationships/oleObject" Target="embeddings/oleObject54.bin"/><Relationship Id="rId129" Type="http://schemas.openxmlformats.org/officeDocument/2006/relationships/image" Target="media/image66.wmf"/><Relationship Id="rId54" Type="http://schemas.openxmlformats.org/officeDocument/2006/relationships/image" Target="media/image26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3.bin"/><Relationship Id="rId91" Type="http://schemas.openxmlformats.org/officeDocument/2006/relationships/image" Target="media/image45.wmf"/><Relationship Id="rId96" Type="http://schemas.openxmlformats.org/officeDocument/2006/relationships/oleObject" Target="embeddings/oleObject43.bin"/><Relationship Id="rId14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10.wmf"/><Relationship Id="rId28" Type="http://schemas.openxmlformats.org/officeDocument/2006/relationships/image" Target="media/image13.wmf"/><Relationship Id="rId49" Type="http://schemas.openxmlformats.org/officeDocument/2006/relationships/oleObject" Target="embeddings/oleObject20.bin"/><Relationship Id="rId114" Type="http://schemas.openxmlformats.org/officeDocument/2006/relationships/oleObject" Target="embeddings/oleObject52.bin"/><Relationship Id="rId119" Type="http://schemas.openxmlformats.org/officeDocument/2006/relationships/image" Target="media/image60.png"/><Relationship Id="rId44" Type="http://schemas.openxmlformats.org/officeDocument/2006/relationships/image" Target="media/image21.wmf"/><Relationship Id="rId60" Type="http://schemas.openxmlformats.org/officeDocument/2006/relationships/image" Target="media/image29.wmf"/><Relationship Id="rId65" Type="http://schemas.openxmlformats.org/officeDocument/2006/relationships/oleObject" Target="embeddings/oleObject28.bin"/><Relationship Id="rId81" Type="http://schemas.openxmlformats.org/officeDocument/2006/relationships/oleObject" Target="embeddings/oleObject36.bin"/><Relationship Id="rId86" Type="http://schemas.openxmlformats.org/officeDocument/2006/relationships/image" Target="media/image42.wmf"/><Relationship Id="rId130" Type="http://schemas.openxmlformats.org/officeDocument/2006/relationships/oleObject" Target="embeddings/oleObject57.bin"/><Relationship Id="rId135" Type="http://schemas.openxmlformats.org/officeDocument/2006/relationships/header" Target="header1.xml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5.bin"/><Relationship Id="rId109" Type="http://schemas.openxmlformats.org/officeDocument/2006/relationships/image" Target="media/image54.wmf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7.wmf"/><Relationship Id="rId97" Type="http://schemas.openxmlformats.org/officeDocument/2006/relationships/image" Target="media/image48.wmf"/><Relationship Id="rId104" Type="http://schemas.openxmlformats.org/officeDocument/2006/relationships/oleObject" Target="embeddings/oleObject47.bin"/><Relationship Id="rId120" Type="http://schemas.openxmlformats.org/officeDocument/2006/relationships/image" Target="media/image61.png"/><Relationship Id="rId125" Type="http://schemas.openxmlformats.org/officeDocument/2006/relationships/image" Target="media/image64.wmf"/><Relationship Id="rId141" Type="http://schemas.openxmlformats.org/officeDocument/2006/relationships/theme" Target="theme/theme1.xml"/><Relationship Id="rId7" Type="http://schemas.openxmlformats.org/officeDocument/2006/relationships/image" Target="media/image1.jpeg"/><Relationship Id="rId71" Type="http://schemas.openxmlformats.org/officeDocument/2006/relationships/oleObject" Target="embeddings/oleObject31.bin"/><Relationship Id="rId92" Type="http://schemas.openxmlformats.org/officeDocument/2006/relationships/oleObject" Target="embeddings/oleObject41.bin"/><Relationship Id="rId2" Type="http://schemas.openxmlformats.org/officeDocument/2006/relationships/styles" Target="styles.xml"/><Relationship Id="rId29" Type="http://schemas.openxmlformats.org/officeDocument/2006/relationships/oleObject" Target="embeddings/oleObject10.bin"/><Relationship Id="rId24" Type="http://schemas.openxmlformats.org/officeDocument/2006/relationships/oleObject" Target="embeddings/oleObject8.bin"/><Relationship Id="rId40" Type="http://schemas.openxmlformats.org/officeDocument/2006/relationships/image" Target="media/image19.wmf"/><Relationship Id="rId45" Type="http://schemas.openxmlformats.org/officeDocument/2006/relationships/oleObject" Target="embeddings/oleObject18.bin"/><Relationship Id="rId66" Type="http://schemas.openxmlformats.org/officeDocument/2006/relationships/image" Target="media/image32.wmf"/><Relationship Id="rId87" Type="http://schemas.openxmlformats.org/officeDocument/2006/relationships/oleObject" Target="embeddings/oleObject39.bin"/><Relationship Id="rId110" Type="http://schemas.openxmlformats.org/officeDocument/2006/relationships/oleObject" Target="embeddings/oleObject50.bin"/><Relationship Id="rId115" Type="http://schemas.openxmlformats.org/officeDocument/2006/relationships/image" Target="media/image57.wmf"/><Relationship Id="rId131" Type="http://schemas.openxmlformats.org/officeDocument/2006/relationships/image" Target="media/image67.emf"/><Relationship Id="rId136" Type="http://schemas.openxmlformats.org/officeDocument/2006/relationships/footer" Target="footer1.xml"/><Relationship Id="rId61" Type="http://schemas.openxmlformats.org/officeDocument/2006/relationships/oleObject" Target="embeddings/oleObject26.bin"/><Relationship Id="rId82" Type="http://schemas.openxmlformats.org/officeDocument/2006/relationships/image" Target="media/image40.wmf"/><Relationship Id="rId19" Type="http://schemas.openxmlformats.org/officeDocument/2006/relationships/image" Target="media/image8.wmf"/><Relationship Id="rId14" Type="http://schemas.openxmlformats.org/officeDocument/2006/relationships/oleObject" Target="embeddings/oleObject3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3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4.bin"/><Relationship Id="rId100" Type="http://schemas.openxmlformats.org/officeDocument/2006/relationships/oleObject" Target="embeddings/oleObject45.bin"/><Relationship Id="rId105" Type="http://schemas.openxmlformats.org/officeDocument/2006/relationships/image" Target="media/image52.wmf"/><Relationship Id="rId126" Type="http://schemas.openxmlformats.org/officeDocument/2006/relationships/oleObject" Target="embeddings/oleObject55.bin"/><Relationship Id="rId8" Type="http://schemas.openxmlformats.org/officeDocument/2006/relationships/image" Target="media/image2.png"/><Relationship Id="rId51" Type="http://schemas.openxmlformats.org/officeDocument/2006/relationships/oleObject" Target="embeddings/oleObject21.bin"/><Relationship Id="rId72" Type="http://schemas.openxmlformats.org/officeDocument/2006/relationships/image" Target="media/image35.wmf"/><Relationship Id="rId93" Type="http://schemas.openxmlformats.org/officeDocument/2006/relationships/image" Target="media/image46.wmf"/><Relationship Id="rId98" Type="http://schemas.openxmlformats.org/officeDocument/2006/relationships/oleObject" Target="embeddings/oleObject44.bin"/><Relationship Id="rId121" Type="http://schemas.openxmlformats.org/officeDocument/2006/relationships/image" Target="media/image62.png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image" Target="media/image22.wmf"/><Relationship Id="rId67" Type="http://schemas.openxmlformats.org/officeDocument/2006/relationships/oleObject" Target="embeddings/oleObject29.bin"/><Relationship Id="rId116" Type="http://schemas.openxmlformats.org/officeDocument/2006/relationships/oleObject" Target="embeddings/oleObject53.bin"/><Relationship Id="rId137" Type="http://schemas.openxmlformats.org/officeDocument/2006/relationships/header" Target="header2.xml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6.bin"/><Relationship Id="rId62" Type="http://schemas.openxmlformats.org/officeDocument/2006/relationships/image" Target="media/image30.wmf"/><Relationship Id="rId83" Type="http://schemas.openxmlformats.org/officeDocument/2006/relationships/oleObject" Target="embeddings/oleObject37.bin"/><Relationship Id="rId88" Type="http://schemas.openxmlformats.org/officeDocument/2006/relationships/image" Target="media/image43.png"/><Relationship Id="rId111" Type="http://schemas.openxmlformats.org/officeDocument/2006/relationships/image" Target="media/image55.wmf"/><Relationship Id="rId132" Type="http://schemas.openxmlformats.org/officeDocument/2006/relationships/oleObject" Target="embeddings/oleObject58.bin"/><Relationship Id="rId15" Type="http://schemas.openxmlformats.org/officeDocument/2006/relationships/image" Target="media/image6.wmf"/><Relationship Id="rId36" Type="http://schemas.openxmlformats.org/officeDocument/2006/relationships/image" Target="media/image17.wmf"/><Relationship Id="rId57" Type="http://schemas.openxmlformats.org/officeDocument/2006/relationships/oleObject" Target="embeddings/oleObject24.bin"/><Relationship Id="rId106" Type="http://schemas.openxmlformats.org/officeDocument/2006/relationships/oleObject" Target="embeddings/oleObject48.bin"/><Relationship Id="rId127" Type="http://schemas.openxmlformats.org/officeDocument/2006/relationships/image" Target="media/image65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1.bin"/><Relationship Id="rId52" Type="http://schemas.openxmlformats.org/officeDocument/2006/relationships/image" Target="media/image25.wmf"/><Relationship Id="rId73" Type="http://schemas.openxmlformats.org/officeDocument/2006/relationships/oleObject" Target="embeddings/oleObject32.bin"/><Relationship Id="rId78" Type="http://schemas.openxmlformats.org/officeDocument/2006/relationships/image" Target="media/image38.wmf"/><Relationship Id="rId94" Type="http://schemas.openxmlformats.org/officeDocument/2006/relationships/oleObject" Target="embeddings/oleObject42.bin"/><Relationship Id="rId99" Type="http://schemas.openxmlformats.org/officeDocument/2006/relationships/image" Target="media/image49.wmf"/><Relationship Id="rId101" Type="http://schemas.openxmlformats.org/officeDocument/2006/relationships/image" Target="media/image50.wmf"/><Relationship Id="rId122" Type="http://schemas.openxmlformats.org/officeDocument/2006/relationships/hyperlink" Target="http://lfx4.ist.utl.pt/FisExp/ManualLab_v0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26" Type="http://schemas.openxmlformats.org/officeDocument/2006/relationships/oleObject" Target="embeddings/oleObject9.bin"/><Relationship Id="rId47" Type="http://schemas.openxmlformats.org/officeDocument/2006/relationships/oleObject" Target="embeddings/oleObject19.bin"/><Relationship Id="rId68" Type="http://schemas.openxmlformats.org/officeDocument/2006/relationships/image" Target="media/image33.wmf"/><Relationship Id="rId89" Type="http://schemas.openxmlformats.org/officeDocument/2006/relationships/image" Target="media/image44.wmf"/><Relationship Id="rId112" Type="http://schemas.openxmlformats.org/officeDocument/2006/relationships/oleObject" Target="embeddings/oleObject51.bin"/><Relationship Id="rId133" Type="http://schemas.openxmlformats.org/officeDocument/2006/relationships/image" Target="media/image68.emf"/><Relationship Id="rId16" Type="http://schemas.openxmlformats.org/officeDocument/2006/relationships/oleObject" Target="embeddings/oleObject4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3324</Words>
  <Characters>17952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Mecânica e Ondas</vt:lpstr>
    </vt:vector>
  </TitlesOfParts>
  <Company/>
  <LinksUpToDate>false</LinksUpToDate>
  <CharactersWithSpaces>21234</CharactersWithSpaces>
  <SharedDoc>false</SharedDoc>
  <HLinks>
    <vt:vector size="6" baseType="variant">
      <vt:variant>
        <vt:i4>4194348</vt:i4>
      </vt:variant>
      <vt:variant>
        <vt:i4>165</vt:i4>
      </vt:variant>
      <vt:variant>
        <vt:i4>0</vt:i4>
      </vt:variant>
      <vt:variant>
        <vt:i4>5</vt:i4>
      </vt:variant>
      <vt:variant>
        <vt:lpwstr>http://lfx4.ist.utl.pt/FisExp/ManualLab_v0.pdf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Mecânica e Ondas</dc:title>
  <dc:subject/>
  <dc:creator>Pedro Sebastião</dc:creator>
  <cp:keywords/>
  <cp:lastModifiedBy>Francisco</cp:lastModifiedBy>
  <cp:revision>2</cp:revision>
  <cp:lastPrinted>2016-04-01T08:38:00Z</cp:lastPrinted>
  <dcterms:created xsi:type="dcterms:W3CDTF">2022-03-23T12:08:00Z</dcterms:created>
  <dcterms:modified xsi:type="dcterms:W3CDTF">2022-03-23T12:08:00Z</dcterms:modified>
</cp:coreProperties>
</file>